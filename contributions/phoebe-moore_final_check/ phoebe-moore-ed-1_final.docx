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6AA27" w14:textId="77777777" w:rsidR="006F55DF" w:rsidRDefault="00CA0322">
      <w:pPr>
        <w:rPr>
          <w:ins w:id="0" w:author="Silvio Lorusso" w:date="2017-06-12T14:08:00Z"/>
        </w:rPr>
      </w:pPr>
      <w:r>
        <w:rPr>
          <w:rFonts w:ascii="Calibri" w:hAnsi="Calibri" w:cs="Times New Roman"/>
          <w:b/>
          <w:bCs/>
          <w:color w:val="000000"/>
          <w:sz w:val="22"/>
          <w:szCs w:val="22"/>
        </w:rPr>
        <w:t xml:space="preserve">Quantified </w:t>
      </w:r>
      <w:proofErr w:type="spellStart"/>
      <w:r>
        <w:rPr>
          <w:rFonts w:ascii="Calibri" w:hAnsi="Calibri" w:cs="Times New Roman"/>
          <w:b/>
          <w:bCs/>
          <w:color w:val="000000"/>
          <w:sz w:val="22"/>
          <w:szCs w:val="22"/>
        </w:rPr>
        <w:t>Precarity</w:t>
      </w:r>
      <w:proofErr w:type="spellEnd"/>
      <w:r>
        <w:rPr>
          <w:rFonts w:ascii="Calibri" w:hAnsi="Calibri" w:cs="Times New Roman"/>
          <w:b/>
          <w:bCs/>
          <w:color w:val="000000"/>
          <w:sz w:val="22"/>
          <w:szCs w:val="22"/>
        </w:rPr>
        <w:t> </w:t>
      </w:r>
    </w:p>
    <w:p w14:paraId="22FA55D0" w14:textId="77777777" w:rsidR="006F55DF" w:rsidRDefault="006F55DF">
      <w:pPr>
        <w:rPr>
          <w:rFonts w:ascii="Times" w:eastAsia="ＭＳ 明朝" w:hAnsi="Times" w:cs="Times New Roman"/>
          <w:color w:val="000000"/>
          <w:sz w:val="20"/>
          <w:szCs w:val="20"/>
        </w:rPr>
      </w:pPr>
    </w:p>
    <w:p w14:paraId="78BAD683" w14:textId="77777777" w:rsidR="006F55DF" w:rsidRDefault="00CA0322">
      <w:pPr>
        <w:rPr>
          <w:ins w:id="1" w:author="Silvio Lorusso" w:date="2017-06-12T13:42:00Z"/>
          <w:rFonts w:ascii="Calibri" w:hAnsi="Calibri" w:cs="Times New Roman"/>
          <w:color w:val="000000"/>
          <w:sz w:val="22"/>
          <w:szCs w:val="22"/>
        </w:rPr>
      </w:pPr>
      <w:r>
        <w:rPr>
          <w:rFonts w:ascii="Calibri" w:hAnsi="Calibri" w:cs="Times New Roman"/>
          <w:color w:val="000000"/>
          <w:sz w:val="22"/>
          <w:szCs w:val="22"/>
        </w:rPr>
        <w:t>Dr. Phoebe Moore</w:t>
      </w:r>
    </w:p>
    <w:p w14:paraId="32C46A82" w14:textId="77777777" w:rsidR="006F55DF" w:rsidRDefault="006F55DF"/>
    <w:p w14:paraId="3436CE13" w14:textId="77777777" w:rsidR="006F55DF" w:rsidRDefault="00CA0322">
      <w:pPr>
        <w:rPr>
          <w:rFonts w:ascii="Times" w:hAnsi="Times" w:cs="Times New Roman"/>
          <w:color w:val="000000"/>
          <w:sz w:val="20"/>
          <w:szCs w:val="20"/>
        </w:rPr>
      </w:pPr>
      <w:r>
        <w:rPr>
          <w:rFonts w:ascii="Calibri" w:hAnsi="Calibri" w:cs="Times New Roman"/>
          <w:color w:val="000000"/>
          <w:sz w:val="22"/>
          <w:szCs w:val="22"/>
        </w:rPr>
        <w:t> </w:t>
      </w:r>
    </w:p>
    <w:p w14:paraId="358C885E" w14:textId="77777777" w:rsidR="006F55DF" w:rsidRDefault="00CA0322">
      <w:r>
        <w:rPr>
          <w:rFonts w:ascii="Calibri" w:hAnsi="Calibri" w:cs="Times New Roman"/>
          <w:color w:val="000000"/>
          <w:sz w:val="22"/>
          <w:szCs w:val="22"/>
        </w:rPr>
        <w:t xml:space="preserve">An unstable matrix emerges with the rise of exploitative work contracts, </w:t>
      </w:r>
      <w:proofErr w:type="spellStart"/>
      <w:r>
        <w:rPr>
          <w:rFonts w:ascii="Calibri" w:hAnsi="Calibri" w:cs="Times New Roman"/>
          <w:color w:val="000000"/>
          <w:sz w:val="22"/>
          <w:szCs w:val="22"/>
        </w:rPr>
        <w:t>digitalised</w:t>
      </w:r>
      <w:proofErr w:type="spellEnd"/>
      <w:r>
        <w:rPr>
          <w:rFonts w:ascii="Calibri" w:hAnsi="Calibri" w:cs="Times New Roman"/>
          <w:color w:val="000000"/>
          <w:sz w:val="22"/>
          <w:szCs w:val="22"/>
        </w:rPr>
        <w:t xml:space="preserve"> management interfaces, and intensified tracking capacities which negatively impact working conditions</w:t>
      </w:r>
      <w:r>
        <w:rPr>
          <w:rFonts w:ascii="Calibri" w:hAnsi="Calibri" w:cs="Times New Roman"/>
          <w:i/>
          <w:iCs/>
          <w:color w:val="000000"/>
          <w:sz w:val="22"/>
          <w:szCs w:val="22"/>
        </w:rPr>
        <w:t> and</w:t>
      </w:r>
      <w:r>
        <w:rPr>
          <w:rFonts w:ascii="Calibri" w:hAnsi="Calibri" w:cs="Times New Roman"/>
          <w:color w:val="000000"/>
          <w:sz w:val="22"/>
          <w:szCs w:val="22"/>
        </w:rPr>
        <w:t xml:space="preserve"> provide an attempted means to capture and control </w:t>
      </w:r>
      <w:ins w:id="2" w:author="silvio " w:date="2017-08-27T12:32:00Z">
        <w:r>
          <w:rPr>
            <w:rFonts w:ascii="Calibri" w:hAnsi="Calibri" w:cs="Times New Roman"/>
            <w:color w:val="000000"/>
            <w:sz w:val="22"/>
            <w:szCs w:val="22"/>
          </w:rPr>
          <w:t>the totality</w:t>
        </w:r>
      </w:ins>
      <w:del w:id="3" w:author="silvio " w:date="2017-08-27T12:32:00Z">
        <w:r>
          <w:rPr>
            <w:rFonts w:ascii="Calibri" w:hAnsi="Calibri" w:cs="Times New Roman"/>
            <w:color w:val="000000"/>
            <w:sz w:val="22"/>
            <w:szCs w:val="22"/>
          </w:rPr>
          <w:delText>all of</w:delText>
        </w:r>
      </w:del>
      <w:r>
        <w:rPr>
          <w:rFonts w:ascii="Calibri" w:hAnsi="Calibri" w:cs="Times New Roman"/>
          <w:color w:val="000000"/>
          <w:sz w:val="22"/>
          <w:szCs w:val="22"/>
        </w:rPr>
        <w:t xml:space="preserve"> </w:t>
      </w:r>
      <w:r>
        <w:rPr>
          <w:rFonts w:ascii="Calibri" w:hAnsi="Calibri" w:cs="Times New Roman"/>
          <w:color w:val="000000"/>
          <w:sz w:val="22"/>
          <w:szCs w:val="22"/>
        </w:rPr>
        <w:commentReference w:id="4"/>
      </w:r>
      <w:r>
        <w:rPr>
          <w:rFonts w:ascii="Calibri" w:hAnsi="Calibri" w:cs="Times New Roman"/>
          <w:color w:val="000000"/>
          <w:sz w:val="22"/>
          <w:szCs w:val="22"/>
        </w:rPr>
        <w:t>life and work in conditions of </w:t>
      </w:r>
      <w:proofErr w:type="spellStart"/>
      <w:r>
        <w:rPr>
          <w:rFonts w:ascii="Calibri" w:hAnsi="Calibri" w:cs="Times New Roman"/>
          <w:i/>
          <w:iCs/>
          <w:color w:val="000000"/>
          <w:sz w:val="22"/>
          <w:szCs w:val="22"/>
        </w:rPr>
        <w:t>precarity</w:t>
      </w:r>
      <w:proofErr w:type="spellEnd"/>
      <w:r>
        <w:rPr>
          <w:rFonts w:ascii="Calibri" w:hAnsi="Calibri" w:cs="Times New Roman"/>
          <w:color w:val="000000"/>
          <w:sz w:val="22"/>
          <w:szCs w:val="22"/>
        </w:rPr>
        <w:t xml:space="preserve">. New technologies offer the possibility to measure emotional and affective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including variable moods and subjectivities, reactions to situations, tone of voice, gestures and other movements that are seen to reflect people’s emotional states and</w:t>
      </w:r>
      <w:ins w:id="5" w:author="Silvio Lorusso" w:date="2017-06-12T13:44:00Z">
        <w:r>
          <w:rPr>
            <w:rFonts w:ascii="Calibri" w:hAnsi="Calibri" w:cs="Times New Roman"/>
            <w:color w:val="000000"/>
            <w:sz w:val="22"/>
            <w:szCs w:val="22"/>
          </w:rPr>
          <w:t xml:space="preserve"> affect as well, as I argue</w:t>
        </w:r>
      </w:ins>
      <w:ins w:id="6" w:author="Silvio Lorusso" w:date="2017-06-12T13:45:00Z">
        <w:r>
          <w:rPr>
            <w:rFonts w:ascii="Calibri" w:hAnsi="Calibri" w:cs="Times New Roman"/>
            <w:color w:val="000000"/>
            <w:sz w:val="22"/>
            <w:szCs w:val="22"/>
          </w:rPr>
          <w:t xml:space="preserve"> in the book</w:t>
        </w:r>
      </w:ins>
      <w:ins w:id="7" w:author="Silvio Lorusso" w:date="2017-06-12T13:44:00Z">
        <w:r>
          <w:rPr>
            <w:rFonts w:ascii="Calibri" w:hAnsi="Calibri" w:cs="Times New Roman"/>
            <w:color w:val="000000"/>
            <w:sz w:val="22"/>
            <w:szCs w:val="22"/>
          </w:rPr>
          <w:t>.</w:t>
        </w:r>
      </w:ins>
      <w:r>
        <w:rPr>
          <w:rFonts w:ascii="Calibri" w:hAnsi="Calibri" w:cs="Times New Roman"/>
          <w:color w:val="000000"/>
          <w:sz w:val="22"/>
          <w:szCs w:val="22"/>
        </w:rPr>
        <w:t xml:space="preserve"> </w:t>
      </w:r>
      <w:del w:id="8" w:author="Silvio Lorusso" w:date="2017-06-12T13:44:00Z">
        <w:r>
          <w:rPr>
            <w:rFonts w:ascii="Calibri" w:hAnsi="Calibri" w:cs="Times New Roman"/>
            <w:color w:val="000000"/>
            <w:sz w:val="22"/>
            <w:szCs w:val="22"/>
          </w:rPr>
          <w:delText xml:space="preserve">what I argue, affect. </w:delText>
        </w:r>
      </w:del>
      <w:r>
        <w:rPr>
          <w:rFonts w:ascii="Calibri" w:hAnsi="Calibri" w:cs="Times New Roman"/>
          <w:color w:val="000000"/>
          <w:sz w:val="22"/>
          <w:szCs w:val="22"/>
        </w:rPr>
        <w:t>The measurement tools for all-of-life, in workplaces come in the same packages as health and fitness as well as productivity tracking devices.</w:t>
      </w:r>
    </w:p>
    <w:p w14:paraId="6B585357" w14:textId="77777777" w:rsidR="006F55DF" w:rsidRDefault="00CA0322">
      <w:r>
        <w:rPr>
          <w:rFonts w:ascii="Calibri" w:hAnsi="Calibri" w:cs="Times New Roman"/>
          <w:color w:val="000000"/>
          <w:sz w:val="22"/>
          <w:szCs w:val="22"/>
        </w:rPr>
        <w:t> </w:t>
      </w:r>
    </w:p>
    <w:p w14:paraId="36821E9A" w14:textId="5EF55984" w:rsidR="006F55DF" w:rsidRDefault="00CA0322">
      <w:r>
        <w:rPr>
          <w:rFonts w:ascii="Calibri" w:hAnsi="Calibri" w:cs="Times New Roman"/>
          <w:color w:val="000000"/>
          <w:sz w:val="22"/>
          <w:szCs w:val="22"/>
        </w:rPr>
        <w:t xml:space="preserve">Employers and clients capture and use data for what is called ‘people analytics’, reputation profiling, electronic performance management, </w:t>
      </w:r>
      <w:commentRangeStart w:id="9"/>
      <w:r>
        <w:rPr>
          <w:rFonts w:ascii="Calibri" w:hAnsi="Calibri" w:cs="Times New Roman"/>
          <w:color w:val="000000"/>
          <w:sz w:val="22"/>
          <w:szCs w:val="22"/>
        </w:rPr>
        <w:t xml:space="preserve">platform work interface management </w:t>
      </w:r>
      <w:commentRangeEnd w:id="9"/>
      <w:r>
        <w:commentReference w:id="9"/>
      </w:r>
      <w:r>
        <w:rPr>
          <w:rFonts w:ascii="Calibri" w:hAnsi="Calibri" w:cs="Times New Roman"/>
          <w:color w:val="000000"/>
          <w:sz w:val="22"/>
          <w:szCs w:val="22"/>
        </w:rPr>
        <w:t xml:space="preserve">and surveillance. Given all of these areas for capture, why not capture emotional and affective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Wellness </w:t>
      </w:r>
      <w:proofErr w:type="spellStart"/>
      <w:r>
        <w:rPr>
          <w:rFonts w:ascii="Calibri" w:hAnsi="Calibri" w:cs="Times New Roman"/>
          <w:color w:val="000000"/>
          <w:sz w:val="22"/>
          <w:szCs w:val="22"/>
        </w:rPr>
        <w:t>programmes</w:t>
      </w:r>
      <w:proofErr w:type="spellEnd"/>
      <w:r>
        <w:rPr>
          <w:rFonts w:ascii="Calibri" w:hAnsi="Calibri" w:cs="Times New Roman"/>
          <w:color w:val="000000"/>
          <w:sz w:val="22"/>
          <w:szCs w:val="22"/>
        </w:rPr>
        <w:t xml:space="preserve"> have now begun to include information about workers’ daily steps, stairs climbed and sleep</w:t>
      </w:r>
      <w:ins w:id="10" w:author="Silvio Lorusso" w:date="2017-06-20T17:58:00Z">
        <w:r>
          <w:rPr>
            <w:rFonts w:ascii="Calibri" w:hAnsi="Calibri" w:cs="Times New Roman"/>
            <w:color w:val="000000"/>
            <w:sz w:val="22"/>
            <w:szCs w:val="22"/>
          </w:rPr>
          <w:t>.</w:t>
        </w:r>
      </w:ins>
      <w:r>
        <w:rPr>
          <w:rFonts w:ascii="Calibri" w:hAnsi="Calibri" w:cs="Times New Roman"/>
          <w:color w:val="000000"/>
          <w:sz w:val="22"/>
          <w:szCs w:val="22"/>
        </w:rPr>
        <w:t xml:space="preserve"> </w:t>
      </w:r>
      <w:ins w:id="11" w:author="Silvio Lorusso" w:date="2017-06-20T17:58:00Z">
        <w:r>
          <w:rPr>
            <w:rFonts w:ascii="Calibri" w:hAnsi="Calibri" w:cs="Times New Roman"/>
            <w:color w:val="000000"/>
            <w:sz w:val="22"/>
            <w:szCs w:val="22"/>
          </w:rPr>
          <w:t>This information</w:t>
        </w:r>
      </w:ins>
      <w:del w:id="12" w:author="Silvio Lorusso" w:date="2017-06-20T17:58:00Z">
        <w:r>
          <w:rPr>
            <w:rFonts w:ascii="Calibri" w:hAnsi="Calibri" w:cs="Times New Roman"/>
            <w:color w:val="000000"/>
            <w:sz w:val="22"/>
            <w:szCs w:val="22"/>
          </w:rPr>
          <w:delText>and</w:delText>
        </w:r>
      </w:del>
      <w:r>
        <w:rPr>
          <w:rFonts w:ascii="Calibri" w:hAnsi="Calibri" w:cs="Times New Roman"/>
          <w:color w:val="000000"/>
          <w:sz w:val="22"/>
          <w:szCs w:val="22"/>
        </w:rPr>
        <w:t xml:space="preserve"> will soon be used to understand our states of </w:t>
      </w:r>
      <w:proofErr w:type="gramStart"/>
      <w:r>
        <w:rPr>
          <w:rFonts w:ascii="Calibri" w:hAnsi="Calibri" w:cs="Times New Roman"/>
          <w:color w:val="000000"/>
          <w:sz w:val="22"/>
          <w:szCs w:val="22"/>
        </w:rPr>
        <w:t>well-being</w:t>
      </w:r>
      <w:proofErr w:type="gramEnd"/>
      <w:r>
        <w:rPr>
          <w:rFonts w:ascii="Calibri" w:hAnsi="Calibri" w:cs="Times New Roman"/>
          <w:color w:val="000000"/>
          <w:sz w:val="22"/>
          <w:szCs w:val="22"/>
        </w:rPr>
        <w:t xml:space="preserve">, mental health and financial wellness. These are typical areas where unseen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is captured in professional workplaces, which are only somewhat less impacted by </w:t>
      </w:r>
      <w:proofErr w:type="spellStart"/>
      <w:r>
        <w:rPr>
          <w:rFonts w:ascii="Calibri" w:hAnsi="Calibri" w:cs="Times New Roman"/>
          <w:color w:val="000000"/>
          <w:sz w:val="22"/>
          <w:szCs w:val="22"/>
        </w:rPr>
        <w:t>precarity</w:t>
      </w:r>
      <w:proofErr w:type="spellEnd"/>
      <w:r>
        <w:rPr>
          <w:rFonts w:ascii="Calibri" w:hAnsi="Calibri" w:cs="Times New Roman"/>
          <w:color w:val="000000"/>
          <w:sz w:val="22"/>
          <w:szCs w:val="22"/>
        </w:rPr>
        <w:t xml:space="preserve">. </w:t>
      </w:r>
      <w:proofErr w:type="spellStart"/>
      <w:r>
        <w:rPr>
          <w:rFonts w:ascii="Calibri" w:hAnsi="Calibri" w:cs="Times New Roman"/>
          <w:color w:val="000000"/>
          <w:sz w:val="22"/>
          <w:szCs w:val="22"/>
        </w:rPr>
        <w:t>Digitalisation</w:t>
      </w:r>
      <w:proofErr w:type="spellEnd"/>
      <w:r>
        <w:rPr>
          <w:rFonts w:ascii="Calibri" w:hAnsi="Calibri" w:cs="Times New Roman"/>
          <w:color w:val="000000"/>
          <w:sz w:val="22"/>
          <w:szCs w:val="22"/>
        </w:rPr>
        <w:t xml:space="preserve"> of unseen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is quite different from the measure of work by older forms of technologies such as seen in scientific management, where there was some attention paid to fatigue (but not joy or distress). </w:t>
      </w:r>
      <w:ins w:id="13" w:author="Silvio Lorusso" w:date="2017-06-12T13:49:00Z">
        <w:r>
          <w:rPr>
            <w:rFonts w:ascii="Calibri" w:hAnsi="Calibri" w:cs="Times New Roman"/>
            <w:color w:val="000000"/>
            <w:sz w:val="22"/>
            <w:szCs w:val="22"/>
          </w:rPr>
          <w:t>The capture of u</w:t>
        </w:r>
      </w:ins>
      <w:del w:id="14" w:author="Silvio Lorusso" w:date="2017-06-12T13:49:00Z">
        <w:r>
          <w:rPr>
            <w:rFonts w:ascii="Calibri" w:hAnsi="Calibri" w:cs="Times New Roman"/>
            <w:color w:val="000000"/>
            <w:sz w:val="22"/>
            <w:szCs w:val="22"/>
          </w:rPr>
          <w:delText>U</w:delText>
        </w:r>
      </w:del>
      <w:r>
        <w:rPr>
          <w:rFonts w:ascii="Calibri" w:hAnsi="Calibri" w:cs="Times New Roman"/>
          <w:color w:val="000000"/>
          <w:sz w:val="22"/>
          <w:szCs w:val="22"/>
        </w:rPr>
        <w:t xml:space="preserve">nseen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produces </w:t>
      </w:r>
      <w:proofErr w:type="gramStart"/>
      <w:r>
        <w:rPr>
          <w:rFonts w:ascii="Calibri" w:hAnsi="Calibri" w:cs="Times New Roman"/>
          <w:color w:val="000000"/>
          <w:sz w:val="22"/>
          <w:szCs w:val="22"/>
        </w:rPr>
        <w:t>an ‘immaterial’</w:t>
      </w:r>
      <w:proofErr w:type="gramEnd"/>
      <w:r>
        <w:rPr>
          <w:rFonts w:ascii="Calibri" w:hAnsi="Calibri" w:cs="Times New Roman"/>
          <w:color w:val="000000"/>
          <w:sz w:val="22"/>
          <w:szCs w:val="22"/>
        </w:rPr>
        <w:t xml:space="preserve"> form of value creation </w:t>
      </w:r>
      <w:r w:rsidR="00D071C7" w:rsidRPr="00D071C7">
        <w:rPr>
          <w:rFonts w:ascii="Calibri" w:hAnsi="Calibri" w:cs="Times New Roman"/>
          <w:b/>
          <w:color w:val="000000"/>
          <w:sz w:val="22"/>
          <w:szCs w:val="22"/>
        </w:rPr>
        <w:t xml:space="preserve">[1] </w:t>
      </w:r>
      <w:ins w:id="15" w:author="Silvio Lorusso" w:date="2017-06-12T13:50:00Z">
        <w:r>
          <w:rPr>
            <w:rFonts w:ascii="Calibri" w:hAnsi="Calibri" w:cs="Times New Roman"/>
            <w:color w:val="000000"/>
            <w:sz w:val="22"/>
            <w:szCs w:val="22"/>
          </w:rPr>
          <w:t>and</w:t>
        </w:r>
      </w:ins>
      <w:r>
        <w:rPr>
          <w:rFonts w:ascii="Calibri" w:hAnsi="Calibri" w:cs="Times New Roman"/>
          <w:color w:val="000000"/>
          <w:sz w:val="22"/>
          <w:szCs w:val="22"/>
        </w:rPr>
        <w:t xml:space="preserve"> </w:t>
      </w:r>
      <w:del w:id="16" w:author="Silvio Lorusso" w:date="2017-06-12T13:50:00Z">
        <w:r>
          <w:rPr>
            <w:rFonts w:ascii="Calibri" w:hAnsi="Calibri" w:cs="Times New Roman"/>
            <w:color w:val="000000"/>
            <w:sz w:val="22"/>
            <w:szCs w:val="22"/>
          </w:rPr>
          <w:delText>through providing</w:delText>
        </w:r>
      </w:del>
      <w:ins w:id="17" w:author="Silvio Lorusso" w:date="2017-06-12T13:50:00Z">
        <w:r>
          <w:rPr>
            <w:rFonts w:ascii="Calibri" w:hAnsi="Calibri" w:cs="Times New Roman"/>
            <w:color w:val="000000"/>
            <w:sz w:val="22"/>
            <w:szCs w:val="22"/>
          </w:rPr>
          <w:t>it provides</w:t>
        </w:r>
      </w:ins>
      <w:r>
        <w:rPr>
          <w:rFonts w:ascii="Calibri" w:hAnsi="Calibri" w:cs="Times New Roman"/>
          <w:color w:val="000000"/>
          <w:sz w:val="22"/>
          <w:szCs w:val="22"/>
        </w:rPr>
        <w:t xml:space="preserve"> data that intends to reflect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that was not consider</w:t>
      </w:r>
      <w:ins w:id="18" w:author="Silvio Lorusso" w:date="2017-06-12T13:50:00Z">
        <w:r>
          <w:rPr>
            <w:rFonts w:ascii="Calibri" w:hAnsi="Calibri" w:cs="Times New Roman"/>
            <w:color w:val="000000"/>
            <w:sz w:val="22"/>
            <w:szCs w:val="22"/>
          </w:rPr>
          <w:t xml:space="preserve">ed </w:t>
        </w:r>
      </w:ins>
      <w:del w:id="19" w:author="Silvio Lorusso" w:date="2017-06-12T13:50:00Z">
        <w:r>
          <w:rPr>
            <w:rFonts w:ascii="Calibri" w:hAnsi="Calibri" w:cs="Times New Roman"/>
            <w:color w:val="000000"/>
            <w:sz w:val="22"/>
            <w:szCs w:val="22"/>
          </w:rPr>
          <w:delText xml:space="preserve"> </w:delText>
        </w:r>
      </w:del>
      <w:r>
        <w:rPr>
          <w:rFonts w:ascii="Calibri" w:hAnsi="Calibri" w:cs="Times New Roman"/>
          <w:color w:val="000000"/>
          <w:sz w:val="22"/>
          <w:szCs w:val="22"/>
        </w:rPr>
        <w:t xml:space="preserve">possible for measure in the past. Measurement of productivity at work is now not limited to material outputs, but invades into subjectivities, affect and emotion </w:t>
      </w:r>
      <w:r w:rsidR="00891FCD" w:rsidRPr="00891FCD">
        <w:rPr>
          <w:rFonts w:ascii="Calibri" w:hAnsi="Calibri" w:cs="Times New Roman"/>
          <w:b/>
          <w:color w:val="000000"/>
          <w:sz w:val="22"/>
          <w:szCs w:val="22"/>
        </w:rPr>
        <w:t>[2]</w:t>
      </w:r>
      <w:r w:rsidR="00891FCD" w:rsidRPr="00891FCD">
        <w:rPr>
          <w:rFonts w:ascii="Calibri" w:hAnsi="Calibri" w:cs="Times New Roman"/>
          <w:color w:val="000000"/>
          <w:sz w:val="22"/>
          <w:szCs w:val="22"/>
        </w:rPr>
        <w:t>.</w:t>
      </w:r>
    </w:p>
    <w:p w14:paraId="38DCC64C" w14:textId="77777777" w:rsidR="006F55DF" w:rsidRDefault="00CA0322">
      <w:pPr>
        <w:rPr>
          <w:rFonts w:ascii="Times" w:hAnsi="Times" w:cs="Times New Roman"/>
          <w:color w:val="000000"/>
          <w:sz w:val="20"/>
          <w:szCs w:val="20"/>
        </w:rPr>
      </w:pPr>
      <w:r>
        <w:rPr>
          <w:rFonts w:ascii="Calibri" w:hAnsi="Calibri" w:cs="Times New Roman"/>
          <w:color w:val="000000"/>
          <w:sz w:val="22"/>
          <w:szCs w:val="22"/>
        </w:rPr>
        <w:t> </w:t>
      </w:r>
    </w:p>
    <w:p w14:paraId="08B02EF9" w14:textId="7C2457E9" w:rsidR="006F55DF" w:rsidRDefault="00CA0322">
      <w:pPr>
        <w:rPr>
          <w:rFonts w:ascii="Times" w:hAnsi="Times" w:cs="Times New Roman"/>
          <w:color w:val="000000"/>
          <w:sz w:val="20"/>
          <w:szCs w:val="20"/>
        </w:rPr>
      </w:pPr>
      <w:r>
        <w:rPr>
          <w:rFonts w:ascii="Calibri" w:hAnsi="Calibri" w:cs="Times New Roman"/>
          <w:color w:val="000000"/>
          <w:sz w:val="22"/>
          <w:szCs w:val="22"/>
        </w:rPr>
        <w:t xml:space="preserve">The </w:t>
      </w:r>
      <w:ins w:id="20" w:author="Silvio Lorusso" w:date="2017-06-12T13:51:00Z">
        <w:r>
          <w:rPr>
            <w:rFonts w:ascii="Calibri" w:hAnsi="Calibri" w:cs="Times New Roman"/>
            <w:color w:val="000000"/>
            <w:sz w:val="22"/>
            <w:szCs w:val="22"/>
          </w:rPr>
          <w:t>fact</w:t>
        </w:r>
      </w:ins>
      <w:del w:id="21" w:author="Silvio Lorusso" w:date="2017-06-12T13:51:00Z">
        <w:r>
          <w:rPr>
            <w:rFonts w:ascii="Calibri" w:hAnsi="Calibri" w:cs="Times New Roman"/>
            <w:color w:val="000000"/>
            <w:sz w:val="22"/>
            <w:szCs w:val="22"/>
          </w:rPr>
          <w:delText>reasons</w:delText>
        </w:r>
      </w:del>
      <w:r>
        <w:rPr>
          <w:rFonts w:ascii="Calibri" w:hAnsi="Calibri" w:cs="Times New Roman"/>
          <w:color w:val="000000"/>
          <w:sz w:val="22"/>
          <w:szCs w:val="22"/>
        </w:rPr>
        <w:t xml:space="preserve"> that management </w:t>
      </w:r>
      <w:ins w:id="22" w:author="Silvio Lorusso" w:date="2017-06-12T13:51:00Z">
        <w:r>
          <w:rPr>
            <w:rFonts w:ascii="Calibri" w:hAnsi="Calibri" w:cs="Times New Roman"/>
            <w:color w:val="000000"/>
            <w:sz w:val="22"/>
            <w:szCs w:val="22"/>
          </w:rPr>
          <w:t>is</w:t>
        </w:r>
      </w:ins>
      <w:del w:id="23" w:author="Silvio Lorusso" w:date="2017-06-12T13:51:00Z">
        <w:r>
          <w:rPr>
            <w:rFonts w:ascii="Calibri" w:hAnsi="Calibri" w:cs="Times New Roman"/>
            <w:color w:val="000000"/>
            <w:sz w:val="22"/>
            <w:szCs w:val="22"/>
          </w:rPr>
          <w:delText>are</w:delText>
        </w:r>
      </w:del>
      <w:r>
        <w:rPr>
          <w:rFonts w:ascii="Calibri" w:hAnsi="Calibri" w:cs="Times New Roman"/>
          <w:color w:val="000000"/>
          <w:sz w:val="22"/>
          <w:szCs w:val="22"/>
        </w:rPr>
        <w:t xml:space="preserve"> beginning</w:t>
      </w:r>
      <w:del w:id="24" w:author="Silvio Lorusso" w:date="2017-06-12T13:51:00Z">
        <w:r>
          <w:rPr>
            <w:rFonts w:ascii="Calibri" w:hAnsi="Calibri" w:cs="Times New Roman"/>
            <w:color w:val="000000"/>
            <w:sz w:val="22"/>
            <w:szCs w:val="22"/>
          </w:rPr>
          <w:delText xml:space="preserve"> to attempt</w:delText>
        </w:r>
      </w:del>
      <w:r>
        <w:rPr>
          <w:rFonts w:ascii="Calibri" w:hAnsi="Calibri" w:cs="Times New Roman"/>
          <w:color w:val="000000"/>
          <w:sz w:val="22"/>
          <w:szCs w:val="22"/>
        </w:rPr>
        <w:t xml:space="preserve"> to measure unseen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could be due to the diminishing of traditional workplaces where managers could once physically see and speak to employees, a phenomenon evident in most industries, so data accumulation could be a substitute for this lack of face to face contact. Or perhaps it is due to the awareness of </w:t>
      </w:r>
      <w:proofErr w:type="spellStart"/>
      <w:r>
        <w:rPr>
          <w:rFonts w:ascii="Calibri" w:hAnsi="Calibri" w:cs="Times New Roman"/>
          <w:color w:val="000000"/>
          <w:sz w:val="22"/>
          <w:szCs w:val="22"/>
        </w:rPr>
        <w:t>sedentarism</w:t>
      </w:r>
      <w:proofErr w:type="spellEnd"/>
      <w:r>
        <w:rPr>
          <w:rFonts w:ascii="Calibri" w:hAnsi="Calibri" w:cs="Times New Roman"/>
          <w:color w:val="000000"/>
          <w:sz w:val="22"/>
          <w:szCs w:val="22"/>
        </w:rPr>
        <w:t xml:space="preserve"> in workplaces which themselves began to occupy temporal and spatial dimensions as people began to use computers and other machines more frequently for work, perhaps impacting people’s physical health and lowering productivity</w:t>
      </w:r>
      <w:r>
        <w:rPr>
          <w:rFonts w:ascii="Calibri" w:hAnsi="Calibri" w:cs="Times New Roman"/>
          <w:b/>
          <w:bCs/>
          <w:color w:val="000000"/>
          <w:sz w:val="22"/>
          <w:szCs w:val="22"/>
        </w:rPr>
        <w:t>. </w:t>
      </w:r>
      <w:r>
        <w:rPr>
          <w:rFonts w:ascii="Calibri" w:hAnsi="Calibri" w:cs="Times New Roman"/>
          <w:color w:val="000000"/>
          <w:sz w:val="22"/>
          <w:szCs w:val="22"/>
        </w:rPr>
        <w:t>In February 2015, the ONS announced that output per hour in the UK was 17 percentage points below the average for the rest of the major G7 advanced economies in 2013</w:t>
      </w:r>
      <w:ins w:id="25" w:author="Silvio Lorusso" w:date="2017-06-20T18:01:00Z">
        <w:r>
          <w:rPr>
            <w:rFonts w:ascii="Calibri" w:hAnsi="Calibri" w:cs="Times New Roman"/>
            <w:color w:val="000000"/>
            <w:sz w:val="22"/>
            <w:szCs w:val="22"/>
          </w:rPr>
          <w:t>,</w:t>
        </w:r>
      </w:ins>
      <w:r>
        <w:rPr>
          <w:rFonts w:ascii="Calibri" w:hAnsi="Calibri" w:cs="Times New Roman"/>
          <w:color w:val="000000"/>
          <w:sz w:val="22"/>
          <w:szCs w:val="22"/>
        </w:rPr>
        <w:t xml:space="preserve"> which is the widest productivity gap since 1992. The Netherlands has also experienced a slowing in </w:t>
      </w:r>
      <w:r w:rsidR="001B3AE7">
        <w:rPr>
          <w:rFonts w:ascii="Calibri" w:hAnsi="Calibri" w:cs="Times New Roman"/>
          <w:color w:val="000000"/>
          <w:sz w:val="22"/>
          <w:szCs w:val="22"/>
        </w:rPr>
        <w:t>productivity growth</w:t>
      </w:r>
      <w:r>
        <w:rPr>
          <w:rFonts w:ascii="Calibri" w:hAnsi="Calibri" w:cs="Times New Roman"/>
          <w:color w:val="000000"/>
          <w:sz w:val="22"/>
          <w:szCs w:val="22"/>
        </w:rPr>
        <w:t xml:space="preserve">. The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Force Survey in 2008/9 reported that 415,000 individuals in the UK were suffering from stress, anxiety or depression that people believed had been caused and worsened by current or previous work, second only in prevalence to musculoskeletal disorders </w:t>
      </w:r>
      <w:r w:rsidRPr="00CA0322">
        <w:rPr>
          <w:rFonts w:ascii="Calibri" w:hAnsi="Calibri" w:cs="Times New Roman"/>
          <w:b/>
          <w:color w:val="000000"/>
          <w:sz w:val="22"/>
          <w:szCs w:val="22"/>
        </w:rPr>
        <w:t>[3]</w:t>
      </w:r>
      <w:r w:rsidR="001B3AE7">
        <w:rPr>
          <w:rFonts w:ascii="Calibri" w:hAnsi="Calibri" w:cs="Times New Roman"/>
          <w:color w:val="000000"/>
          <w:sz w:val="22"/>
          <w:szCs w:val="22"/>
        </w:rPr>
        <w:t>.</w:t>
      </w:r>
    </w:p>
    <w:p w14:paraId="6A06C65E" w14:textId="77777777" w:rsidR="006F55DF" w:rsidRDefault="00CA0322">
      <w:pPr>
        <w:rPr>
          <w:rFonts w:ascii="Times" w:hAnsi="Times" w:cs="Times New Roman"/>
          <w:color w:val="000000"/>
          <w:sz w:val="20"/>
          <w:szCs w:val="20"/>
        </w:rPr>
      </w:pPr>
      <w:r>
        <w:rPr>
          <w:rFonts w:ascii="Calibri" w:hAnsi="Calibri" w:cs="Times New Roman"/>
          <w:color w:val="000000"/>
          <w:sz w:val="22"/>
          <w:szCs w:val="22"/>
        </w:rPr>
        <w:t> </w:t>
      </w:r>
    </w:p>
    <w:p w14:paraId="20F50208" w14:textId="77777777" w:rsidR="006F55DF" w:rsidRDefault="00CA0322">
      <w:pPr>
        <w:rPr>
          <w:rFonts w:ascii="Times" w:hAnsi="Times" w:cs="Times New Roman"/>
          <w:color w:val="000000"/>
          <w:sz w:val="20"/>
          <w:szCs w:val="20"/>
        </w:rPr>
      </w:pPr>
      <w:r>
        <w:rPr>
          <w:rFonts w:ascii="Calibri" w:hAnsi="Calibri" w:cs="Times New Roman"/>
          <w:color w:val="000000"/>
          <w:sz w:val="22"/>
          <w:szCs w:val="22"/>
        </w:rPr>
        <w:t xml:space="preserve">While unidirectional forms of productivity measure gathered by tracking techniques in factories and warehouses are </w:t>
      </w:r>
      <w:proofErr w:type="gramStart"/>
      <w:r>
        <w:rPr>
          <w:rFonts w:ascii="Calibri" w:hAnsi="Calibri" w:cs="Times New Roman"/>
          <w:color w:val="000000"/>
          <w:sz w:val="22"/>
          <w:szCs w:val="22"/>
        </w:rPr>
        <w:t>well-known</w:t>
      </w:r>
      <w:proofErr w:type="gramEnd"/>
      <w:r>
        <w:rPr>
          <w:rFonts w:ascii="Calibri" w:hAnsi="Calibri" w:cs="Times New Roman"/>
          <w:color w:val="000000"/>
          <w:sz w:val="22"/>
          <w:szCs w:val="22"/>
        </w:rPr>
        <w:t>, non-industry corporations have begun to use technologies</w:t>
      </w:r>
      <w:ins w:id="26" w:author="Silvio Lorusso" w:date="2017-06-12T13:59:00Z">
        <w:r>
          <w:rPr>
            <w:rFonts w:ascii="Calibri" w:hAnsi="Calibri" w:cs="Times New Roman"/>
            <w:color w:val="000000"/>
            <w:sz w:val="22"/>
            <w:szCs w:val="22"/>
          </w:rPr>
          <w:t xml:space="preserve"> </w:t>
        </w:r>
      </w:ins>
      <w:del w:id="27" w:author="Silvio Lorusso" w:date="2017-06-20T18:02:00Z">
        <w:r>
          <w:rPr>
            <w:rFonts w:ascii="Calibri" w:hAnsi="Calibri" w:cs="Times New Roman"/>
            <w:color w:val="000000"/>
            <w:sz w:val="22"/>
            <w:szCs w:val="22"/>
          </w:rPr>
          <w:delText xml:space="preserve"> </w:delText>
        </w:r>
      </w:del>
      <w:r>
        <w:rPr>
          <w:rFonts w:ascii="Calibri" w:hAnsi="Calibri" w:cs="Times New Roman"/>
          <w:color w:val="000000"/>
          <w:sz w:val="22"/>
          <w:szCs w:val="22"/>
        </w:rPr>
        <w:t>to</w:t>
      </w:r>
      <w:ins w:id="28" w:author="Silvio Lorusso" w:date="2017-06-20T18:02:00Z">
        <w:r>
          <w:rPr>
            <w:rFonts w:ascii="Calibri" w:hAnsi="Calibri" w:cs="Times New Roman"/>
            <w:color w:val="000000"/>
            <w:sz w:val="22"/>
            <w:szCs w:val="22"/>
          </w:rPr>
          <w:t xml:space="preserve"> capture</w:t>
        </w:r>
      </w:ins>
      <w:r>
        <w:rPr>
          <w:rFonts w:ascii="Calibri" w:hAnsi="Calibri" w:cs="Times New Roman"/>
          <w:color w:val="000000"/>
          <w:sz w:val="22"/>
          <w:szCs w:val="22"/>
        </w:rPr>
        <w:t xml:space="preserve"> data about workers in a way that not only measures productivity but is designed to increase motivation and producti</w:t>
      </w:r>
      <w:ins w:id="29" w:author="Silvio Lorusso" w:date="2017-06-12T13:59:00Z">
        <w:r>
          <w:rPr>
            <w:rFonts w:ascii="Calibri" w:hAnsi="Calibri" w:cs="Times New Roman"/>
            <w:color w:val="000000"/>
            <w:sz w:val="22"/>
            <w:szCs w:val="22"/>
          </w:rPr>
          <w:t>vity</w:t>
        </w:r>
      </w:ins>
      <w:r>
        <w:rPr>
          <w:rFonts w:ascii="Calibri" w:hAnsi="Calibri" w:cs="Times New Roman"/>
          <w:color w:val="000000"/>
          <w:sz w:val="22"/>
          <w:szCs w:val="22"/>
        </w:rPr>
        <w:t xml:space="preserve"> of more cognitive work. New forms of surveillance surround </w:t>
      </w:r>
      <w:ins w:id="30" w:author="Silvio Lorusso" w:date="2017-06-12T13:59:00Z">
        <w:r>
          <w:rPr>
            <w:rFonts w:ascii="Calibri" w:hAnsi="Calibri" w:cs="Times New Roman"/>
            <w:color w:val="000000"/>
            <w:sz w:val="22"/>
            <w:szCs w:val="22"/>
          </w:rPr>
          <w:t>emerging</w:t>
        </w:r>
      </w:ins>
      <w:del w:id="31" w:author="Silvio Lorusso" w:date="2017-06-12T13:59:00Z">
        <w:r>
          <w:rPr>
            <w:rFonts w:ascii="Calibri" w:hAnsi="Calibri" w:cs="Times New Roman"/>
            <w:color w:val="000000"/>
            <w:sz w:val="22"/>
            <w:szCs w:val="22"/>
          </w:rPr>
          <w:delText>new</w:delText>
        </w:r>
      </w:del>
      <w:r>
        <w:rPr>
          <w:rFonts w:ascii="Calibri" w:hAnsi="Calibri" w:cs="Times New Roman"/>
          <w:color w:val="000000"/>
          <w:sz w:val="22"/>
          <w:szCs w:val="22"/>
        </w:rPr>
        <w:t xml:space="preserve"> methods of self</w:t>
      </w:r>
      <w:ins w:id="32" w:author="Silvio Lorusso" w:date="2017-06-12T13:59:00Z">
        <w:r>
          <w:rPr>
            <w:rFonts w:ascii="Calibri" w:hAnsi="Calibri" w:cs="Times New Roman"/>
            <w:color w:val="000000"/>
            <w:sz w:val="22"/>
            <w:szCs w:val="22"/>
          </w:rPr>
          <w:t>-</w:t>
        </w:r>
      </w:ins>
      <w:r>
        <w:rPr>
          <w:rFonts w:ascii="Calibri" w:hAnsi="Calibri" w:cs="Times New Roman"/>
          <w:color w:val="000000"/>
          <w:sz w:val="22"/>
          <w:szCs w:val="22"/>
        </w:rPr>
        <w:t xml:space="preserve"> and other-tracking at work. Surveillance is no longer </w:t>
      </w:r>
      <w:r>
        <w:rPr>
          <w:rFonts w:ascii="Calibri" w:hAnsi="Calibri" w:cs="Times New Roman"/>
          <w:color w:val="000000"/>
          <w:sz w:val="22"/>
          <w:szCs w:val="22"/>
        </w:rPr>
        <w:lastRenderedPageBreak/>
        <w:t xml:space="preserve">something that happens to ‘other people’. It is all around us. We are expected to watch one another and watch ourselves. New technologies are now being deployed to monitor and control work as well as to provide services. Emotions and affective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are the new terrain of capture for management through quantification made increasingly intimate along a continuum of management scrutiny. Explicit management attempts to measure affectivity challenge</w:t>
      </w:r>
      <w:del w:id="33" w:author="Silvio Lorusso" w:date="2017-06-12T13:42:00Z">
        <w:r>
          <w:rPr>
            <w:rFonts w:ascii="Calibri" w:hAnsi="Calibri" w:cs="Times New Roman"/>
            <w:color w:val="000000"/>
            <w:sz w:val="22"/>
            <w:szCs w:val="22"/>
          </w:rPr>
          <w:delText>s</w:delText>
        </w:r>
      </w:del>
      <w:r>
        <w:rPr>
          <w:rFonts w:ascii="Calibri" w:hAnsi="Calibri" w:cs="Times New Roman"/>
          <w:color w:val="000000"/>
          <w:sz w:val="22"/>
          <w:szCs w:val="22"/>
        </w:rPr>
        <w:t xml:space="preserve"> perceived divisions and hierarchies between the body and the mind. In that context, affect and emotional </w:t>
      </w:r>
      <w:proofErr w:type="spellStart"/>
      <w:r>
        <w:rPr>
          <w:rFonts w:ascii="Calibri" w:hAnsi="Calibri" w:cs="Times New Roman"/>
          <w:color w:val="000000"/>
          <w:sz w:val="22"/>
          <w:szCs w:val="22"/>
        </w:rPr>
        <w:t>labour</w:t>
      </w:r>
      <w:proofErr w:type="spellEnd"/>
      <w:r>
        <w:rPr>
          <w:rFonts w:ascii="Calibri" w:hAnsi="Calibri" w:cs="Times New Roman"/>
          <w:color w:val="000000"/>
          <w:sz w:val="22"/>
          <w:szCs w:val="22"/>
        </w:rPr>
        <w:t xml:space="preserve"> become areas of corporate </w:t>
      </w:r>
      <w:proofErr w:type="spellStart"/>
      <w:r>
        <w:rPr>
          <w:rFonts w:ascii="Calibri" w:hAnsi="Calibri" w:cs="Times New Roman"/>
          <w:color w:val="000000"/>
          <w:sz w:val="22"/>
          <w:szCs w:val="22"/>
        </w:rPr>
        <w:t>colonisation</w:t>
      </w:r>
      <w:proofErr w:type="spellEnd"/>
      <w:r>
        <w:rPr>
          <w:rFonts w:ascii="Calibri" w:hAnsi="Calibri" w:cs="Times New Roman"/>
          <w:color w:val="000000"/>
          <w:sz w:val="22"/>
          <w:szCs w:val="22"/>
        </w:rPr>
        <w:t xml:space="preserve"> as seen in new workplace experiments.</w:t>
      </w:r>
    </w:p>
    <w:p w14:paraId="725BA660" w14:textId="77777777" w:rsidR="006F55DF" w:rsidRDefault="00CA0322">
      <w:pPr>
        <w:rPr>
          <w:rFonts w:ascii="Calibri" w:hAnsi="Calibri" w:cs="Times New Roman"/>
          <w:color w:val="000000"/>
          <w:sz w:val="22"/>
          <w:szCs w:val="22"/>
        </w:rPr>
      </w:pPr>
      <w:r>
        <w:rPr>
          <w:rFonts w:ascii="Calibri" w:hAnsi="Calibri" w:cs="Times New Roman"/>
          <w:color w:val="000000"/>
          <w:sz w:val="22"/>
          <w:szCs w:val="22"/>
        </w:rPr>
        <w:t> </w:t>
      </w:r>
    </w:p>
    <w:p w14:paraId="0F884C1B" w14:textId="4D447097" w:rsidR="00D071C7" w:rsidRDefault="00D071C7">
      <w:bookmarkStart w:id="34" w:name="ref36"/>
      <w:bookmarkStart w:id="35" w:name="_GoBack"/>
      <w:r w:rsidRPr="00D071C7">
        <w:rPr>
          <w:b/>
          <w:u w:val="single"/>
        </w:rPr>
        <w:t>[1]</w:t>
      </w:r>
      <w:r>
        <w:rPr>
          <w:u w:val="single"/>
        </w:rPr>
        <w:t xml:space="preserve"> </w:t>
      </w:r>
      <w:bookmarkEnd w:id="34"/>
      <w:r w:rsidRPr="00D071C7">
        <w:t>Maurizio</w:t>
      </w:r>
      <w:r>
        <w:t xml:space="preserve"> </w:t>
      </w:r>
      <w:proofErr w:type="spellStart"/>
      <w:r>
        <w:t>Lazzarato</w:t>
      </w:r>
      <w:proofErr w:type="spellEnd"/>
      <w:r w:rsidRPr="00D071C7">
        <w:t xml:space="preserve">. </w:t>
      </w:r>
      <w:proofErr w:type="gramStart"/>
      <w:r w:rsidRPr="00D071C7">
        <w:t xml:space="preserve">1996. </w:t>
      </w:r>
      <w:r>
        <w:t>“</w:t>
      </w:r>
      <w:r w:rsidRPr="00D071C7">
        <w:t>Immaterial Labor</w:t>
      </w:r>
      <w:r>
        <w:t>”</w:t>
      </w:r>
      <w:r w:rsidRPr="00D071C7">
        <w:t>.</w:t>
      </w:r>
      <w:proofErr w:type="gramEnd"/>
      <w:r w:rsidRPr="00D071C7">
        <w:t xml:space="preserve"> In </w:t>
      </w:r>
      <w:r w:rsidRPr="00D071C7">
        <w:rPr>
          <w:i/>
          <w:iCs/>
        </w:rPr>
        <w:t>Radical Thought in Italy: A Potential Politics</w:t>
      </w:r>
      <w:r w:rsidRPr="00D071C7">
        <w:t xml:space="preserve">. </w:t>
      </w:r>
      <w:proofErr w:type="gramStart"/>
      <w:r w:rsidRPr="00D071C7">
        <w:t>edited</w:t>
      </w:r>
      <w:proofErr w:type="gramEnd"/>
      <w:r w:rsidRPr="00D071C7">
        <w:t xml:space="preserve"> by Paolo </w:t>
      </w:r>
      <w:proofErr w:type="spellStart"/>
      <w:r w:rsidRPr="00D071C7">
        <w:t>Virno</w:t>
      </w:r>
      <w:proofErr w:type="spellEnd"/>
      <w:r w:rsidRPr="00D071C7">
        <w:t xml:space="preserve"> and Michael </w:t>
      </w:r>
      <w:proofErr w:type="spellStart"/>
      <w:r w:rsidRPr="00D071C7">
        <w:t>Hardt</w:t>
      </w:r>
      <w:proofErr w:type="spellEnd"/>
      <w:r w:rsidR="00D21548">
        <w:t>,</w:t>
      </w:r>
      <w:r w:rsidRPr="00D071C7">
        <w:t xml:space="preserve"> University of Minnesota Press</w:t>
      </w:r>
      <w:r>
        <w:t>.</w:t>
      </w:r>
    </w:p>
    <w:p w14:paraId="7B3CDB60" w14:textId="0772E9DE" w:rsidR="00891FCD" w:rsidRDefault="00891FCD" w:rsidP="00891FCD">
      <w:pPr>
        <w:rPr>
          <w:bCs/>
        </w:rPr>
      </w:pPr>
      <w:r w:rsidRPr="00891FCD">
        <w:rPr>
          <w:b/>
        </w:rPr>
        <w:t>[2]</w:t>
      </w:r>
      <w:r>
        <w:rPr>
          <w:b/>
        </w:rPr>
        <w:t xml:space="preserve"> </w:t>
      </w:r>
      <w:r w:rsidR="00351B89" w:rsidRPr="00351B89">
        <w:t xml:space="preserve">See </w:t>
      </w:r>
      <w:proofErr w:type="spellStart"/>
      <w:r>
        <w:t>Kathi</w:t>
      </w:r>
      <w:proofErr w:type="spellEnd"/>
      <w:r>
        <w:t xml:space="preserve"> Weeks. 2011. </w:t>
      </w:r>
      <w:r w:rsidRPr="00891FCD">
        <w:rPr>
          <w:bCs/>
          <w:i/>
        </w:rPr>
        <w:t xml:space="preserve">The Problem with Work: Feminism, Marxism, </w:t>
      </w:r>
      <w:proofErr w:type="spellStart"/>
      <w:r w:rsidRPr="00891FCD">
        <w:rPr>
          <w:bCs/>
          <w:i/>
        </w:rPr>
        <w:t>Antiwork</w:t>
      </w:r>
      <w:proofErr w:type="spellEnd"/>
      <w:r w:rsidRPr="00891FCD">
        <w:rPr>
          <w:bCs/>
          <w:i/>
        </w:rPr>
        <w:t xml:space="preserve"> Politics, and </w:t>
      </w:r>
      <w:proofErr w:type="spellStart"/>
      <w:r w:rsidRPr="00891FCD">
        <w:rPr>
          <w:bCs/>
          <w:i/>
        </w:rPr>
        <w:t>Postwork</w:t>
      </w:r>
      <w:proofErr w:type="spellEnd"/>
      <w:r w:rsidRPr="00891FCD">
        <w:rPr>
          <w:bCs/>
          <w:i/>
        </w:rPr>
        <w:t xml:space="preserve"> Imaginaries</w:t>
      </w:r>
      <w:r>
        <w:rPr>
          <w:bCs/>
        </w:rPr>
        <w:t xml:space="preserve">. Duke University Press. </w:t>
      </w:r>
    </w:p>
    <w:p w14:paraId="49DB5163" w14:textId="78FED64A" w:rsidR="00891FCD" w:rsidRPr="00B432FE" w:rsidRDefault="00CA0322" w:rsidP="00891FCD">
      <w:pPr>
        <w:rPr>
          <w:rFonts w:ascii="Calibri" w:hAnsi="Calibri" w:cs="Times New Roman"/>
          <w:b/>
          <w:bCs/>
          <w:i/>
          <w:color w:val="000000"/>
          <w:sz w:val="22"/>
          <w:szCs w:val="22"/>
        </w:rPr>
      </w:pPr>
      <w:proofErr w:type="gramStart"/>
      <w:r w:rsidRPr="00CA0322">
        <w:rPr>
          <w:b/>
          <w:bCs/>
        </w:rPr>
        <w:t>[3]</w:t>
      </w:r>
      <w:r>
        <w:rPr>
          <w:b/>
          <w:bCs/>
        </w:rPr>
        <w:t xml:space="preserve"> </w:t>
      </w:r>
      <w:r>
        <w:rPr>
          <w:rFonts w:ascii="Calibri" w:hAnsi="Calibri" w:cs="Times New Roman"/>
          <w:color w:val="000000"/>
          <w:sz w:val="22"/>
          <w:szCs w:val="22"/>
        </w:rPr>
        <w:t>HSE, cited in Donaldson-</w:t>
      </w:r>
      <w:proofErr w:type="spellStart"/>
      <w:r>
        <w:rPr>
          <w:rFonts w:ascii="Calibri" w:hAnsi="Calibri" w:cs="Times New Roman"/>
          <w:color w:val="000000"/>
          <w:sz w:val="22"/>
          <w:szCs w:val="22"/>
        </w:rPr>
        <w:t>Feilder</w:t>
      </w:r>
      <w:proofErr w:type="spellEnd"/>
      <w:r>
        <w:rPr>
          <w:rFonts w:ascii="Calibri" w:hAnsi="Calibri" w:cs="Times New Roman"/>
          <w:color w:val="000000"/>
          <w:sz w:val="22"/>
          <w:szCs w:val="22"/>
        </w:rPr>
        <w:t xml:space="preserve"> and </w:t>
      </w:r>
      <w:proofErr w:type="spellStart"/>
      <w:r>
        <w:rPr>
          <w:rFonts w:ascii="Calibri" w:hAnsi="Calibri" w:cs="Times New Roman"/>
          <w:color w:val="000000"/>
          <w:sz w:val="22"/>
          <w:szCs w:val="22"/>
        </w:rPr>
        <w:t>Podro</w:t>
      </w:r>
      <w:proofErr w:type="spellEnd"/>
      <w:r>
        <w:rPr>
          <w:rFonts w:ascii="Calibri" w:hAnsi="Calibri" w:cs="Times New Roman"/>
          <w:color w:val="000000"/>
          <w:sz w:val="22"/>
          <w:szCs w:val="22"/>
        </w:rPr>
        <w:t xml:space="preserve">, </w:t>
      </w:r>
      <w:r w:rsidRPr="00CA0322">
        <w:rPr>
          <w:rFonts w:ascii="Calibri" w:hAnsi="Calibri" w:cs="Times New Roman"/>
          <w:bCs/>
          <w:i/>
          <w:color w:val="000000"/>
          <w:sz w:val="22"/>
          <w:szCs w:val="22"/>
        </w:rPr>
        <w:t>The future of health and wellbeing in the workplace</w:t>
      </w:r>
      <w:r w:rsidRPr="00B82851">
        <w:rPr>
          <w:rFonts w:ascii="Calibri" w:hAnsi="Calibri" w:cs="Times New Roman"/>
          <w:bCs/>
          <w:color w:val="000000"/>
          <w:sz w:val="22"/>
          <w:szCs w:val="22"/>
        </w:rPr>
        <w:t xml:space="preserve"> [online].</w:t>
      </w:r>
      <w:proofErr w:type="gramEnd"/>
      <w:r w:rsidRPr="00B82851">
        <w:rPr>
          <w:rFonts w:ascii="Calibri" w:hAnsi="Calibri" w:cs="Times New Roman"/>
          <w:bCs/>
          <w:color w:val="000000"/>
          <w:sz w:val="22"/>
          <w:szCs w:val="22"/>
        </w:rPr>
        <w:t xml:space="preserve"> </w:t>
      </w:r>
      <w:proofErr w:type="spellStart"/>
      <w:proofErr w:type="gramStart"/>
      <w:r w:rsidRPr="00B82851">
        <w:rPr>
          <w:rFonts w:ascii="Calibri" w:hAnsi="Calibri" w:cs="Times New Roman"/>
          <w:bCs/>
          <w:color w:val="000000"/>
          <w:sz w:val="22"/>
          <w:szCs w:val="22"/>
        </w:rPr>
        <w:t>Acas</w:t>
      </w:r>
      <w:proofErr w:type="spellEnd"/>
      <w:r w:rsidRPr="00B82851">
        <w:rPr>
          <w:rFonts w:ascii="Calibri" w:hAnsi="Calibri" w:cs="Times New Roman"/>
          <w:bCs/>
          <w:color w:val="000000"/>
          <w:sz w:val="22"/>
          <w:szCs w:val="22"/>
        </w:rPr>
        <w:t xml:space="preserve"> Policy Discussion Paper.</w:t>
      </w:r>
      <w:proofErr w:type="gramEnd"/>
      <w:r w:rsidRPr="00B82851">
        <w:rPr>
          <w:rFonts w:ascii="Calibri" w:hAnsi="Calibri" w:cs="Times New Roman"/>
          <w:bCs/>
          <w:color w:val="000000"/>
          <w:sz w:val="22"/>
          <w:szCs w:val="22"/>
        </w:rPr>
        <w:t xml:space="preserve"> London: </w:t>
      </w:r>
      <w:proofErr w:type="spellStart"/>
      <w:r w:rsidRPr="00B82851">
        <w:rPr>
          <w:rFonts w:ascii="Calibri" w:hAnsi="Calibri" w:cs="Times New Roman"/>
          <w:bCs/>
          <w:color w:val="000000"/>
          <w:sz w:val="22"/>
          <w:szCs w:val="22"/>
        </w:rPr>
        <w:t>Acas</w:t>
      </w:r>
      <w:proofErr w:type="spellEnd"/>
      <w:r w:rsidRPr="00B82851">
        <w:rPr>
          <w:rFonts w:ascii="Calibri" w:hAnsi="Calibri" w:cs="Times New Roman"/>
          <w:bCs/>
          <w:color w:val="000000"/>
          <w:sz w:val="22"/>
          <w:szCs w:val="22"/>
        </w:rPr>
        <w:t xml:space="preserve">, p. </w:t>
      </w:r>
      <w:r w:rsidRPr="00B82851">
        <w:rPr>
          <w:rFonts w:ascii="Calibri" w:hAnsi="Calibri" w:cs="Times New Roman"/>
          <w:color w:val="000000"/>
          <w:sz w:val="22"/>
          <w:szCs w:val="22"/>
        </w:rPr>
        <w:t>6</w:t>
      </w:r>
      <w:r w:rsidRPr="00B82851">
        <w:rPr>
          <w:rFonts w:ascii="Calibri" w:hAnsi="Calibri" w:cs="Times New Roman"/>
          <w:bCs/>
          <w:color w:val="000000"/>
          <w:sz w:val="22"/>
          <w:szCs w:val="22"/>
        </w:rPr>
        <w:t>.</w:t>
      </w:r>
    </w:p>
    <w:bookmarkEnd w:id="35"/>
    <w:p w14:paraId="0578190A" w14:textId="268CA813" w:rsidR="00891FCD" w:rsidRPr="00891FCD" w:rsidRDefault="00891FCD"/>
    <w:p w14:paraId="410A96ED" w14:textId="77777777" w:rsidR="006F55DF" w:rsidRDefault="006F55DF">
      <w:pPr>
        <w:rPr>
          <w:ins w:id="36" w:author="silvio " w:date="2017-08-27T12:33:00Z"/>
          <w:rFonts w:ascii="Calibri" w:eastAsia="ＭＳ 明朝" w:hAnsi="Calibri" w:cs="Times New Roman"/>
          <w:color w:val="000000"/>
          <w:sz w:val="22"/>
          <w:szCs w:val="22"/>
        </w:rPr>
      </w:pPr>
    </w:p>
    <w:p w14:paraId="4E4CEB39" w14:textId="77777777" w:rsidR="006F55DF" w:rsidRDefault="00CA0322">
      <w:r>
        <w:rPr>
          <w:i/>
          <w:iCs/>
        </w:rPr>
        <w:t>In this contribution, Moore summarizes some of the ideas included in her</w:t>
      </w:r>
      <w:r>
        <w:rPr>
          <w:rFonts w:ascii="Calibri" w:hAnsi="Calibri" w:cs="Times New Roman"/>
          <w:i/>
          <w:iCs/>
          <w:color w:val="000000"/>
          <w:sz w:val="22"/>
          <w:szCs w:val="22"/>
        </w:rPr>
        <w:t xml:space="preserve"> forthcoming book </w:t>
      </w:r>
      <w:hyperlink r:id="rId6">
        <w:r>
          <w:rPr>
            <w:rStyle w:val="InternetLink"/>
            <w:rFonts w:ascii="Calibri" w:hAnsi="Calibri" w:cs="Times New Roman"/>
            <w:i/>
            <w:iCs/>
            <w:color w:val="000000"/>
            <w:sz w:val="22"/>
            <w:szCs w:val="22"/>
          </w:rPr>
          <w:t>‘The Quantified Self in Precarity: Work, Technology and What Counts’</w:t>
        </w:r>
      </w:hyperlink>
      <w:r>
        <w:rPr>
          <w:rFonts w:ascii="Calibri" w:hAnsi="Calibri" w:cs="Times New Roman"/>
          <w:i/>
          <w:iCs/>
          <w:color w:val="000000"/>
          <w:sz w:val="22"/>
          <w:szCs w:val="22"/>
        </w:rPr>
        <w:t xml:space="preserve"> (</w:t>
      </w:r>
      <w:proofErr w:type="spellStart"/>
      <w:r>
        <w:rPr>
          <w:rFonts w:ascii="Calibri" w:hAnsi="Calibri" w:cs="Times New Roman"/>
          <w:i/>
          <w:iCs/>
          <w:color w:val="000000"/>
          <w:sz w:val="22"/>
          <w:szCs w:val="22"/>
        </w:rPr>
        <w:t>Routledge</w:t>
      </w:r>
      <w:proofErr w:type="spellEnd"/>
      <w:r>
        <w:rPr>
          <w:rFonts w:ascii="Calibri" w:hAnsi="Calibri" w:cs="Times New Roman"/>
          <w:i/>
          <w:iCs/>
          <w:color w:val="000000"/>
          <w:sz w:val="22"/>
          <w:szCs w:val="22"/>
        </w:rPr>
        <w:t xml:space="preserve">, 2017). The book </w:t>
      </w:r>
      <w:r>
        <w:rPr>
          <w:i/>
          <w:iCs/>
        </w:rPr>
        <w:t xml:space="preserve">offers both a deep theoretical and philosophical investigation of the implications that intimate forms of tracking capture value in areas of </w:t>
      </w:r>
      <w:proofErr w:type="spellStart"/>
      <w:r>
        <w:rPr>
          <w:i/>
          <w:iCs/>
        </w:rPr>
        <w:t>labour</w:t>
      </w:r>
      <w:proofErr w:type="spellEnd"/>
      <w:r>
        <w:rPr>
          <w:i/>
          <w:iCs/>
        </w:rPr>
        <w:t xml:space="preserve"> less explored; and contains a series of case studies including the first example of in depth research on one company's Quantified Workplace, where Moore periodically interviewed workers who were given </w:t>
      </w:r>
      <w:proofErr w:type="spellStart"/>
      <w:r>
        <w:rPr>
          <w:i/>
          <w:iCs/>
        </w:rPr>
        <w:t>FitBits</w:t>
      </w:r>
      <w:proofErr w:type="spellEnd"/>
      <w:r>
        <w:rPr>
          <w:i/>
          <w:iCs/>
        </w:rPr>
        <w:t xml:space="preserve"> and used productivity software over the course of a year. The book contains a series of in depth personal interviews including one with Chris </w:t>
      </w:r>
      <w:proofErr w:type="spellStart"/>
      <w:r>
        <w:rPr>
          <w:i/>
          <w:iCs/>
        </w:rPr>
        <w:t>Dancy</w:t>
      </w:r>
      <w:proofErr w:type="spellEnd"/>
      <w:r>
        <w:rPr>
          <w:i/>
          <w:iCs/>
        </w:rPr>
        <w:t xml:space="preserve">, who has been called 'the most connected man on the planet' for extreme </w:t>
      </w:r>
      <w:proofErr w:type="gramStart"/>
      <w:r>
        <w:rPr>
          <w:i/>
          <w:iCs/>
        </w:rPr>
        <w:t>self tracking</w:t>
      </w:r>
      <w:proofErr w:type="gramEnd"/>
      <w:r>
        <w:rPr>
          <w:i/>
          <w:iCs/>
        </w:rPr>
        <w:t xml:space="preserve"> his work and other activities, and a series of self trackers with extensive experience in this domain. Email Phoebe for more i</w:t>
      </w:r>
      <w:r w:rsidR="00B849C3">
        <w:rPr>
          <w:i/>
          <w:iCs/>
        </w:rPr>
        <w:t>nformation pvm.doc at gmail.com</w:t>
      </w:r>
    </w:p>
    <w:sectPr w:rsidR="006F55DF">
      <w:pgSz w:w="12240" w:h="15840"/>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ilvio Lorusso" w:date="2017-06-20T17:57:00Z" w:initials="SL">
    <w:p w14:paraId="77E8BD79" w14:textId="77777777" w:rsidR="00CA0322" w:rsidRDefault="00CA0322">
      <w:r>
        <w:t>The totality of?</w:t>
      </w:r>
    </w:p>
  </w:comment>
  <w:comment w:id="9" w:author="Silvio Lorusso" w:date="2017-06-12T13:48:00Z" w:initials="SL">
    <w:p w14:paraId="36B9CE02" w14:textId="77777777" w:rsidR="00CA0322" w:rsidRDefault="00CA0322">
      <w:r>
        <w:t>I cannot find any information of this type of management.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DF"/>
    <w:rsid w:val="001B3AE7"/>
    <w:rsid w:val="00351B89"/>
    <w:rsid w:val="006F55DF"/>
    <w:rsid w:val="00891FCD"/>
    <w:rsid w:val="00B432FE"/>
    <w:rsid w:val="00B82851"/>
    <w:rsid w:val="00B849C3"/>
    <w:rsid w:val="00C11260"/>
    <w:rsid w:val="00CA0322"/>
    <w:rsid w:val="00D071C7"/>
    <w:rsid w:val="00D21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B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paragraph" w:styleId="Heading2">
    <w:name w:val="heading 2"/>
    <w:basedOn w:val="Normal"/>
    <w:next w:val="Normal"/>
    <w:link w:val="Heading2Char"/>
    <w:uiPriority w:val="9"/>
    <w:semiHidden/>
    <w:unhideWhenUsed/>
    <w:qFormat/>
    <w:rsid w:val="00891F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7FBF"/>
  </w:style>
  <w:style w:type="character" w:customStyle="1" w:styleId="BalloonTextChar">
    <w:name w:val="Balloon Text Char"/>
    <w:basedOn w:val="DefaultParagraphFont"/>
    <w:link w:val="BalloonText"/>
    <w:uiPriority w:val="99"/>
    <w:semiHidden/>
    <w:rsid w:val="00CB15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12280"/>
    <w:rPr>
      <w:sz w:val="18"/>
      <w:szCs w:val="18"/>
    </w:rPr>
  </w:style>
  <w:style w:type="character" w:customStyle="1" w:styleId="CommentTextChar">
    <w:name w:val="Comment Text Char"/>
    <w:basedOn w:val="DefaultParagraphFont"/>
    <w:link w:val="CommentText"/>
    <w:uiPriority w:val="99"/>
    <w:semiHidden/>
    <w:rsid w:val="00412280"/>
  </w:style>
  <w:style w:type="character" w:customStyle="1" w:styleId="CommentSubjectChar">
    <w:name w:val="Comment Subject Char"/>
    <w:basedOn w:val="CommentTextChar"/>
    <w:link w:val="CommentSubject"/>
    <w:uiPriority w:val="99"/>
    <w:semiHidden/>
    <w:rsid w:val="00412280"/>
    <w:rPr>
      <w:b/>
      <w:bCs/>
      <w:sz w:val="20"/>
      <w:szCs w:val="20"/>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CB155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412280"/>
  </w:style>
  <w:style w:type="paragraph" w:styleId="CommentSubject">
    <w:name w:val="annotation subject"/>
    <w:basedOn w:val="CommentText"/>
    <w:link w:val="CommentSubjectChar"/>
    <w:uiPriority w:val="99"/>
    <w:semiHidden/>
    <w:unhideWhenUsed/>
    <w:rsid w:val="00412280"/>
    <w:rPr>
      <w:b/>
      <w:bCs/>
      <w:sz w:val="20"/>
      <w:szCs w:val="20"/>
    </w:rPr>
  </w:style>
  <w:style w:type="character" w:customStyle="1" w:styleId="Heading2Char">
    <w:name w:val="Heading 2 Char"/>
    <w:basedOn w:val="DefaultParagraphFont"/>
    <w:link w:val="Heading2"/>
    <w:uiPriority w:val="9"/>
    <w:semiHidden/>
    <w:rsid w:val="00891F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paragraph" w:styleId="Heading2">
    <w:name w:val="heading 2"/>
    <w:basedOn w:val="Normal"/>
    <w:next w:val="Normal"/>
    <w:link w:val="Heading2Char"/>
    <w:uiPriority w:val="9"/>
    <w:semiHidden/>
    <w:unhideWhenUsed/>
    <w:qFormat/>
    <w:rsid w:val="00891F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7FBF"/>
  </w:style>
  <w:style w:type="character" w:customStyle="1" w:styleId="BalloonTextChar">
    <w:name w:val="Balloon Text Char"/>
    <w:basedOn w:val="DefaultParagraphFont"/>
    <w:link w:val="BalloonText"/>
    <w:uiPriority w:val="99"/>
    <w:semiHidden/>
    <w:rsid w:val="00CB15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12280"/>
    <w:rPr>
      <w:sz w:val="18"/>
      <w:szCs w:val="18"/>
    </w:rPr>
  </w:style>
  <w:style w:type="character" w:customStyle="1" w:styleId="CommentTextChar">
    <w:name w:val="Comment Text Char"/>
    <w:basedOn w:val="DefaultParagraphFont"/>
    <w:link w:val="CommentText"/>
    <w:uiPriority w:val="99"/>
    <w:semiHidden/>
    <w:rsid w:val="00412280"/>
  </w:style>
  <w:style w:type="character" w:customStyle="1" w:styleId="CommentSubjectChar">
    <w:name w:val="Comment Subject Char"/>
    <w:basedOn w:val="CommentTextChar"/>
    <w:link w:val="CommentSubject"/>
    <w:uiPriority w:val="99"/>
    <w:semiHidden/>
    <w:rsid w:val="00412280"/>
    <w:rPr>
      <w:b/>
      <w:bCs/>
      <w:sz w:val="20"/>
      <w:szCs w:val="20"/>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CB155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412280"/>
  </w:style>
  <w:style w:type="paragraph" w:styleId="CommentSubject">
    <w:name w:val="annotation subject"/>
    <w:basedOn w:val="CommentText"/>
    <w:link w:val="CommentSubjectChar"/>
    <w:uiPriority w:val="99"/>
    <w:semiHidden/>
    <w:unhideWhenUsed/>
    <w:rsid w:val="00412280"/>
    <w:rPr>
      <w:b/>
      <w:bCs/>
      <w:sz w:val="20"/>
      <w:szCs w:val="20"/>
    </w:rPr>
  </w:style>
  <w:style w:type="character" w:customStyle="1" w:styleId="Heading2Char">
    <w:name w:val="Heading 2 Char"/>
    <w:basedOn w:val="DefaultParagraphFont"/>
    <w:link w:val="Heading2"/>
    <w:uiPriority w:val="9"/>
    <w:semiHidden/>
    <w:rsid w:val="00891F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387731">
      <w:bodyDiv w:val="1"/>
      <w:marLeft w:val="0"/>
      <w:marRight w:val="0"/>
      <w:marTop w:val="0"/>
      <w:marBottom w:val="0"/>
      <w:divBdr>
        <w:top w:val="none" w:sz="0" w:space="0" w:color="auto"/>
        <w:left w:val="none" w:sz="0" w:space="0" w:color="auto"/>
        <w:bottom w:val="none" w:sz="0" w:space="0" w:color="auto"/>
        <w:right w:val="none" w:sz="0" w:space="0" w:color="auto"/>
      </w:divBdr>
    </w:div>
    <w:div w:id="904028267">
      <w:bodyDiv w:val="1"/>
      <w:marLeft w:val="0"/>
      <w:marRight w:val="0"/>
      <w:marTop w:val="0"/>
      <w:marBottom w:val="0"/>
      <w:divBdr>
        <w:top w:val="none" w:sz="0" w:space="0" w:color="auto"/>
        <w:left w:val="none" w:sz="0" w:space="0" w:color="auto"/>
        <w:bottom w:val="none" w:sz="0" w:space="0" w:color="auto"/>
        <w:right w:val="none" w:sz="0" w:space="0" w:color="auto"/>
      </w:divBdr>
    </w:div>
    <w:div w:id="916675213">
      <w:bodyDiv w:val="1"/>
      <w:marLeft w:val="0"/>
      <w:marRight w:val="0"/>
      <w:marTop w:val="0"/>
      <w:marBottom w:val="0"/>
      <w:divBdr>
        <w:top w:val="none" w:sz="0" w:space="0" w:color="auto"/>
        <w:left w:val="none" w:sz="0" w:space="0" w:color="auto"/>
        <w:bottom w:val="none" w:sz="0" w:space="0" w:color="auto"/>
        <w:right w:val="none" w:sz="0" w:space="0" w:color="auto"/>
      </w:divBdr>
    </w:div>
    <w:div w:id="1103764585">
      <w:bodyDiv w:val="1"/>
      <w:marLeft w:val="0"/>
      <w:marRight w:val="0"/>
      <w:marTop w:val="0"/>
      <w:marBottom w:val="0"/>
      <w:divBdr>
        <w:top w:val="none" w:sz="0" w:space="0" w:color="auto"/>
        <w:left w:val="none" w:sz="0" w:space="0" w:color="auto"/>
        <w:bottom w:val="none" w:sz="0" w:space="0" w:color="auto"/>
        <w:right w:val="none" w:sz="0" w:space="0" w:color="auto"/>
      </w:divBdr>
    </w:div>
    <w:div w:id="1328093693">
      <w:bodyDiv w:val="1"/>
      <w:marLeft w:val="0"/>
      <w:marRight w:val="0"/>
      <w:marTop w:val="0"/>
      <w:marBottom w:val="0"/>
      <w:divBdr>
        <w:top w:val="none" w:sz="0" w:space="0" w:color="auto"/>
        <w:left w:val="none" w:sz="0" w:space="0" w:color="auto"/>
        <w:bottom w:val="none" w:sz="0" w:space="0" w:color="auto"/>
        <w:right w:val="none" w:sz="0" w:space="0" w:color="auto"/>
      </w:divBdr>
    </w:div>
    <w:div w:id="1893229899">
      <w:bodyDiv w:val="1"/>
      <w:marLeft w:val="0"/>
      <w:marRight w:val="0"/>
      <w:marTop w:val="0"/>
      <w:marBottom w:val="0"/>
      <w:divBdr>
        <w:top w:val="none" w:sz="0" w:space="0" w:color="auto"/>
        <w:left w:val="none" w:sz="0" w:space="0" w:color="auto"/>
        <w:bottom w:val="none" w:sz="0" w:space="0" w:color="auto"/>
        <w:right w:val="none" w:sz="0" w:space="0" w:color="auto"/>
      </w:divBdr>
    </w:div>
    <w:div w:id="20613999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phoebevmoore.wordpress.com/2017/08/11/quantified-self-in-precarity-work-technology-and-what-cou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867</Words>
  <Characters>4947</Characters>
  <Application>Microsoft Macintosh Word</Application>
  <DocSecurity>0</DocSecurity>
  <Lines>41</Lines>
  <Paragraphs>11</Paragraphs>
  <ScaleCrop>false</ScaleCrop>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 Lorusso</dc:creator>
  <cp:lastModifiedBy>Silvio Lorusso</cp:lastModifiedBy>
  <cp:revision>34</cp:revision>
  <dcterms:created xsi:type="dcterms:W3CDTF">2017-06-12T11:43:00Z</dcterms:created>
  <dcterms:modified xsi:type="dcterms:W3CDTF">2017-09-18T15:42:00Z</dcterms:modified>
  <dc:language>en-GB</dc:language>
</cp:coreProperties>
</file>