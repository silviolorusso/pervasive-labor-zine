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50AE4" w14:textId="77777777" w:rsidR="00F57E0B" w:rsidRDefault="00A9404A">
      <w:pPr>
        <w:widowControl w:val="0"/>
      </w:pPr>
      <w:ins w:id="0" w:author="majesticmoose " w:date="2017-09-15T19:20:00Z">
        <w:r>
          <w:rPr>
            <w:rFonts w:ascii="Times New Roman" w:hAnsi="Times New Roman" w:cs="Times New Roman"/>
          </w:rPr>
          <w:t xml:space="preserve">Towards </w:t>
        </w:r>
      </w:ins>
      <w:r>
        <w:rPr>
          <w:rFonts w:ascii="Times New Roman" w:hAnsi="Times New Roman" w:cs="Times New Roman"/>
        </w:rPr>
        <w:t>a</w:t>
      </w:r>
      <w:ins w:id="1" w:author="majesticmoose " w:date="2017-09-15T19:20:00Z">
        <w:r>
          <w:rPr>
            <w:rFonts w:ascii="Times New Roman" w:hAnsi="Times New Roman" w:cs="Times New Roman"/>
          </w:rPr>
          <w:t xml:space="preserve">n </w:t>
        </w:r>
      </w:ins>
      <w:r>
        <w:rPr>
          <w:rFonts w:ascii="Times New Roman" w:hAnsi="Times New Roman" w:cs="Times New Roman"/>
        </w:rPr>
        <w:t>I</w:t>
      </w:r>
      <w:ins w:id="2" w:author="majesticmoose " w:date="2017-09-15T19:20:00Z">
        <w:r>
          <w:rPr>
            <w:rFonts w:ascii="Times New Roman" w:hAnsi="Times New Roman" w:cs="Times New Roman"/>
          </w:rPr>
          <w:t xml:space="preserve">ncoherent </w:t>
        </w:r>
      </w:ins>
      <w:r>
        <w:rPr>
          <w:rFonts w:ascii="Times New Roman" w:hAnsi="Times New Roman" w:cs="Times New Roman"/>
        </w:rPr>
        <w:t>R</w:t>
      </w:r>
      <w:ins w:id="3" w:author="majesticmoose " w:date="2017-09-15T19:20:00Z">
        <w:r>
          <w:rPr>
            <w:rFonts w:ascii="Times New Roman" w:hAnsi="Times New Roman" w:cs="Times New Roman"/>
          </w:rPr>
          <w:t xml:space="preserve">efusal of </w:t>
        </w:r>
      </w:ins>
      <w:r>
        <w:rPr>
          <w:rFonts w:ascii="Times New Roman" w:hAnsi="Times New Roman" w:cs="Times New Roman"/>
        </w:rPr>
        <w:t>E</w:t>
      </w:r>
      <w:ins w:id="4" w:author="majesticmoose " w:date="2017-09-15T19:20:00Z">
        <w:r>
          <w:rPr>
            <w:rFonts w:ascii="Times New Roman" w:hAnsi="Times New Roman" w:cs="Times New Roman"/>
          </w:rPr>
          <w:t>fficiency</w:t>
        </w:r>
      </w:ins>
    </w:p>
    <w:p w14:paraId="1A6FB1AF" w14:textId="77777777" w:rsidR="00F57E0B" w:rsidRDefault="00F57E0B">
      <w:pPr>
        <w:widowControl w:val="0"/>
        <w:ind w:left="720"/>
        <w:rPr>
          <w:rFonts w:ascii="Times New Roman" w:hAnsi="Times New Roman" w:cs="Times New Roman"/>
        </w:rPr>
      </w:pPr>
    </w:p>
    <w:p w14:paraId="4A004CEE" w14:textId="77777777" w:rsidR="00F57E0B" w:rsidRDefault="00A9404A">
      <w:pPr>
        <w:widowControl w:val="0"/>
        <w:ind w:left="7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efficient</w:t>
      </w:r>
      <w:proofErr w:type="gramEnd"/>
      <w:r>
        <w:rPr>
          <w:rFonts w:ascii="Times New Roman" w:hAnsi="Times New Roman" w:cs="Times New Roman"/>
        </w:rPr>
        <w:t xml:space="preserve"> (adj.)</w:t>
      </w:r>
    </w:p>
    <w:p w14:paraId="089435CF" w14:textId="77777777" w:rsidR="00F57E0B" w:rsidRDefault="00A9404A">
      <w:pPr>
        <w:widowControl w:val="0"/>
        <w:ind w:left="720"/>
        <w:rPr>
          <w:rFonts w:ascii="Times New Roman" w:hAnsi="Times New Roman" w:cs="Times New Roman"/>
        </w:rPr>
      </w:pPr>
      <w:r>
        <w:rPr>
          <w:rFonts w:ascii="Times New Roman" w:hAnsi="Times New Roman" w:cs="Times New Roman"/>
        </w:rPr>
        <w:t>1. (</w:t>
      </w:r>
      <w:proofErr w:type="gramStart"/>
      <w:r>
        <w:rPr>
          <w:rFonts w:ascii="Times New Roman" w:hAnsi="Times New Roman" w:cs="Times New Roman"/>
        </w:rPr>
        <w:t>of</w:t>
      </w:r>
      <w:proofErr w:type="gramEnd"/>
      <w:r>
        <w:rPr>
          <w:rFonts w:ascii="Times New Roman" w:hAnsi="Times New Roman" w:cs="Times New Roman"/>
        </w:rPr>
        <w:t xml:space="preserve"> a system or machine) achieving maximum productivity with minimum wasted effort or expense.</w:t>
      </w:r>
    </w:p>
    <w:p w14:paraId="38E0F687" w14:textId="77777777" w:rsidR="00F57E0B" w:rsidRDefault="00A9404A">
      <w:pPr>
        <w:widowControl w:val="0"/>
        <w:ind w:left="720"/>
        <w:rPr>
          <w:rFonts w:ascii="Times New Roman" w:hAnsi="Times New Roman" w:cs="Times New Roman"/>
        </w:rPr>
      </w:pPr>
      <w:r>
        <w:rPr>
          <w:rFonts w:ascii="Times New Roman" w:hAnsi="Times New Roman" w:cs="Times New Roman"/>
        </w:rPr>
        <w:t>2. (</w:t>
      </w:r>
      <w:proofErr w:type="gramStart"/>
      <w:r>
        <w:rPr>
          <w:rFonts w:ascii="Times New Roman" w:hAnsi="Times New Roman" w:cs="Times New Roman"/>
        </w:rPr>
        <w:t>of</w:t>
      </w:r>
      <w:proofErr w:type="gramEnd"/>
      <w:r>
        <w:rPr>
          <w:rFonts w:ascii="Times New Roman" w:hAnsi="Times New Roman" w:cs="Times New Roman"/>
        </w:rPr>
        <w:t xml:space="preserve"> a person) working in a well-organized and competent way.” (Oxford Dictionaries)</w:t>
      </w:r>
    </w:p>
    <w:p w14:paraId="295E78F4" w14:textId="77777777" w:rsidR="00F57E0B" w:rsidRDefault="00F57E0B">
      <w:pPr>
        <w:widowControl w:val="0"/>
        <w:ind w:left="720"/>
        <w:rPr>
          <w:rFonts w:ascii="Times New Roman" w:hAnsi="Times New Roman" w:cs="Times New Roman"/>
        </w:rPr>
      </w:pPr>
    </w:p>
    <w:p w14:paraId="2852EF4D" w14:textId="77777777" w:rsidR="00F57E0B" w:rsidRDefault="00A9404A">
      <w:pPr>
        <w:widowControl w:val="0"/>
        <w:ind w:left="720"/>
        <w:rPr>
          <w:rFonts w:ascii="Times New Roman" w:hAnsi="Times New Roman" w:cs="Times New Roman"/>
        </w:rPr>
      </w:pPr>
      <w:r>
        <w:rPr>
          <w:rFonts w:ascii="Times New Roman" w:hAnsi="Times New Roman" w:cs="Times New Roman"/>
        </w:rPr>
        <w:t>“</w:t>
      </w:r>
      <w:r>
        <w:rPr>
          <w:rFonts w:ascii="Times New Roman" w:hAnsi="Times New Roman" w:cs="Times New Roman"/>
        </w:rPr>
        <w:t>Efficiency is a measurable concept that can be determined by determining the ratio of useful output to total input. It minimizes the waste of resources such as physical materials, energy and time, while successfully achieving the desired output.” (</w:t>
      </w:r>
      <w:proofErr w:type="spellStart"/>
      <w:r>
        <w:rPr>
          <w:rFonts w:ascii="Times New Roman" w:hAnsi="Times New Roman" w:cs="Times New Roman"/>
        </w:rPr>
        <w:t>Investop</w:t>
      </w:r>
      <w:r>
        <w:rPr>
          <w:rFonts w:ascii="Times New Roman" w:hAnsi="Times New Roman" w:cs="Times New Roman"/>
        </w:rPr>
        <w:t>edia</w:t>
      </w:r>
      <w:proofErr w:type="spellEnd"/>
      <w:r>
        <w:rPr>
          <w:rFonts w:ascii="Times New Roman" w:hAnsi="Times New Roman" w:cs="Times New Roman"/>
        </w:rPr>
        <w:t>)</w:t>
      </w:r>
    </w:p>
    <w:p w14:paraId="10B31B77" w14:textId="77777777" w:rsidR="00F57E0B" w:rsidRDefault="00F57E0B">
      <w:pPr>
        <w:widowControl w:val="0"/>
        <w:rPr>
          <w:rFonts w:ascii="Times New Roman" w:hAnsi="Times New Roman" w:cs="Times New Roman"/>
        </w:rPr>
      </w:pPr>
    </w:p>
    <w:p w14:paraId="42316A70" w14:textId="77777777" w:rsidR="00F57E0B" w:rsidRDefault="00A9404A">
      <w:pPr>
        <w:widowControl w:val="0"/>
        <w:rPr>
          <w:rFonts w:ascii="Times New Roman" w:hAnsi="Times New Roman" w:cs="Times New Roman"/>
        </w:rPr>
      </w:pPr>
      <w:r>
        <w:rPr>
          <w:rFonts w:ascii="Times New Roman" w:hAnsi="Times New Roman" w:cs="Times New Roman"/>
        </w:rPr>
        <w:t xml:space="preserve">From the </w:t>
      </w:r>
      <w:proofErr w:type="spellStart"/>
      <w:r>
        <w:rPr>
          <w:rFonts w:ascii="Times New Roman" w:hAnsi="Times New Roman" w:cs="Times New Roman"/>
        </w:rPr>
        <w:t>latin</w:t>
      </w:r>
      <w:proofErr w:type="spellEnd"/>
      <w:r>
        <w:rPr>
          <w:rFonts w:ascii="Times New Roman" w:hAnsi="Times New Roman" w:cs="Times New Roman"/>
        </w:rPr>
        <w:t xml:space="preserve"> verb </w:t>
      </w:r>
      <w:proofErr w:type="spellStart"/>
      <w:r>
        <w:rPr>
          <w:rFonts w:ascii="Times New Roman" w:hAnsi="Times New Roman" w:cs="Times New Roman"/>
        </w:rPr>
        <w:t>efficiō</w:t>
      </w:r>
      <w:proofErr w:type="spellEnd"/>
      <w:r>
        <w:rPr>
          <w:rFonts w:ascii="Times New Roman" w:hAnsi="Times New Roman" w:cs="Times New Roman"/>
        </w:rPr>
        <w:t xml:space="preserve"> –meaning to execute, to accomplish– the modern sense of the word “efficient”, according to the same Oxford Dictionaries from where I extracted the opening quote of this text, only came into existence in the late 18th cent</w:t>
      </w:r>
      <w:r>
        <w:rPr>
          <w:rFonts w:ascii="Times New Roman" w:hAnsi="Times New Roman" w:cs="Times New Roman"/>
        </w:rPr>
        <w:t xml:space="preserve">ury, roughly around the same time as the Industrial Revolution was </w:t>
      </w:r>
      <w:del w:id="5" w:author="Silvio Lorusso" w:date="2017-09-05T18:20:00Z">
        <w:r>
          <w:rPr>
            <w:rFonts w:ascii="Times New Roman" w:hAnsi="Times New Roman" w:cs="Times New Roman"/>
          </w:rPr>
          <w:delText>taking place</w:delText>
        </w:r>
      </w:del>
      <w:ins w:id="6" w:author="Silvio Lorusso" w:date="2017-09-05T18:21:00Z">
        <w:r>
          <w:rPr>
            <w:rFonts w:ascii="Times New Roman" w:hAnsi="Times New Roman" w:cs="Times New Roman"/>
          </w:rPr>
          <w:t>entering upon</w:t>
        </w:r>
      </w:ins>
      <w:r>
        <w:rPr>
          <w:rFonts w:ascii="Times New Roman" w:hAnsi="Times New Roman" w:cs="Times New Roman"/>
        </w:rPr>
        <w:t>.</w:t>
      </w:r>
    </w:p>
    <w:p w14:paraId="7CCD2C17" w14:textId="77777777" w:rsidR="00F57E0B" w:rsidRDefault="00F57E0B">
      <w:pPr>
        <w:widowControl w:val="0"/>
        <w:rPr>
          <w:rFonts w:ascii="Times New Roman" w:hAnsi="Times New Roman" w:cs="Times New Roman"/>
        </w:rPr>
      </w:pPr>
    </w:p>
    <w:p w14:paraId="662173A7" w14:textId="77777777" w:rsidR="00F57E0B" w:rsidRDefault="00A9404A">
      <w:pPr>
        <w:widowControl w:val="0"/>
        <w:rPr>
          <w:rFonts w:ascii="Times New Roman" w:hAnsi="Times New Roman" w:cs="Times New Roman"/>
        </w:rPr>
      </w:pPr>
      <w:proofErr w:type="spellStart"/>
      <w:r>
        <w:rPr>
          <w:rFonts w:ascii="Times New Roman" w:hAnsi="Times New Roman" w:cs="Times New Roman"/>
        </w:rPr>
        <w:t>Taylorism</w:t>
      </w:r>
      <w:proofErr w:type="spellEnd"/>
      <w:r>
        <w:rPr>
          <w:rFonts w:ascii="Times New Roman" w:hAnsi="Times New Roman" w:cs="Times New Roman"/>
        </w:rPr>
        <w:t xml:space="preserve">, a theory of </w:t>
      </w:r>
      <w:proofErr w:type="spellStart"/>
      <w:r>
        <w:rPr>
          <w:rFonts w:ascii="Times New Roman" w:hAnsi="Times New Roman" w:cs="Times New Roman"/>
        </w:rPr>
        <w:t>labour</w:t>
      </w:r>
      <w:proofErr w:type="spellEnd"/>
      <w:r>
        <w:rPr>
          <w:rFonts w:ascii="Times New Roman" w:hAnsi="Times New Roman" w:cs="Times New Roman"/>
        </w:rPr>
        <w:t xml:space="preserve"> developed from the 1880s onwards by Frederick Winslow Taylor –himself one of the main influences within the ‘Efficiency Movement– w</w:t>
      </w:r>
      <w:r>
        <w:rPr>
          <w:rFonts w:ascii="Times New Roman" w:hAnsi="Times New Roman" w:cs="Times New Roman"/>
        </w:rPr>
        <w:t xml:space="preserve">as </w:t>
      </w:r>
      <w:del w:id="7" w:author="Silvio Lorusso" w:date="2017-09-05T18:22:00Z">
        <w:r>
          <w:rPr>
            <w:rFonts w:ascii="Times New Roman" w:hAnsi="Times New Roman" w:cs="Times New Roman"/>
          </w:rPr>
          <w:delText xml:space="preserve"> such </w:delText>
        </w:r>
      </w:del>
      <w:del w:id="8" w:author="Silvio Lorusso" w:date="2017-09-05T18:23:00Z">
        <w:r>
          <w:rPr>
            <w:rFonts w:ascii="Times New Roman" w:hAnsi="Times New Roman" w:cs="Times New Roman"/>
          </w:rPr>
          <w:delText xml:space="preserve">an extent </w:delText>
        </w:r>
      </w:del>
      <w:r>
        <w:rPr>
          <w:rFonts w:ascii="Times New Roman" w:hAnsi="Times New Roman" w:cs="Times New Roman"/>
        </w:rPr>
        <w:t>committed to the quest of achieving the perfect ratio of “useful output to total input”</w:t>
      </w:r>
      <w:ins w:id="9" w:author="Silvio Lorusso" w:date="2017-09-05T18:23:00Z">
        <w:r>
          <w:rPr>
            <w:rFonts w:ascii="Times New Roman" w:hAnsi="Times New Roman" w:cs="Times New Roman"/>
          </w:rPr>
          <w:t xml:space="preserve"> to such an extent</w:t>
        </w:r>
      </w:ins>
      <w:r>
        <w:rPr>
          <w:rFonts w:ascii="Times New Roman" w:hAnsi="Times New Roman" w:cs="Times New Roman"/>
        </w:rPr>
        <w:t xml:space="preserve"> that some of its proponents went to the point of collapsing the person with the machine as a desired outcome. One such example is A</w:t>
      </w:r>
      <w:r>
        <w:rPr>
          <w:rFonts w:ascii="Times New Roman" w:hAnsi="Times New Roman" w:cs="Times New Roman"/>
        </w:rPr>
        <w:t xml:space="preserve">lexei </w:t>
      </w:r>
      <w:proofErr w:type="spellStart"/>
      <w:r>
        <w:rPr>
          <w:rFonts w:ascii="Times New Roman" w:hAnsi="Times New Roman" w:cs="Times New Roman"/>
        </w:rPr>
        <w:t>Gastev</w:t>
      </w:r>
      <w:proofErr w:type="spellEnd"/>
      <w:r>
        <w:rPr>
          <w:rFonts w:ascii="Times New Roman" w:hAnsi="Times New Roman" w:cs="Times New Roman"/>
        </w:rPr>
        <w:t xml:space="preserve">, founder of the Central Institute of </w:t>
      </w:r>
      <w:proofErr w:type="spellStart"/>
      <w:r>
        <w:rPr>
          <w:rFonts w:ascii="Times New Roman" w:hAnsi="Times New Roman" w:cs="Times New Roman"/>
        </w:rPr>
        <w:t>Labour</w:t>
      </w:r>
      <w:proofErr w:type="spellEnd"/>
      <w:r>
        <w:rPr>
          <w:rFonts w:ascii="Times New Roman" w:hAnsi="Times New Roman" w:cs="Times New Roman"/>
        </w:rPr>
        <w:t xml:space="preserve"> in the Soviet Union, proponent of the “principle of mechanization” and the “biological </w:t>
      </w:r>
      <w:proofErr w:type="spellStart"/>
      <w:r>
        <w:rPr>
          <w:rFonts w:ascii="Times New Roman" w:hAnsi="Times New Roman" w:cs="Times New Roman"/>
        </w:rPr>
        <w:t>automatization</w:t>
      </w:r>
      <w:proofErr w:type="spellEnd"/>
      <w:r>
        <w:rPr>
          <w:rFonts w:ascii="Times New Roman" w:hAnsi="Times New Roman" w:cs="Times New Roman"/>
        </w:rPr>
        <w:t>” of workers (source needed).</w:t>
      </w:r>
    </w:p>
    <w:p w14:paraId="2C5EACE7" w14:textId="77777777" w:rsidR="00F57E0B" w:rsidRDefault="00F57E0B">
      <w:pPr>
        <w:widowControl w:val="0"/>
        <w:rPr>
          <w:rFonts w:ascii="Times New Roman" w:hAnsi="Times New Roman" w:cs="Times New Roman"/>
        </w:rPr>
      </w:pPr>
    </w:p>
    <w:p w14:paraId="471BEE96" w14:textId="77777777" w:rsidR="00F57E0B" w:rsidRDefault="00A9404A">
      <w:pPr>
        <w:widowControl w:val="0"/>
        <w:rPr>
          <w:del w:id="10" w:author="Silvio Lorusso" w:date="2017-09-05T18:25:00Z"/>
        </w:rPr>
      </w:pPr>
      <w:r>
        <w:rPr>
          <w:rFonts w:ascii="Times New Roman" w:hAnsi="Times New Roman" w:cs="Times New Roman"/>
        </w:rPr>
        <w:t xml:space="preserve">Also known as the scientific management of labor, Taylor’s </w:t>
      </w:r>
      <w:proofErr w:type="gramStart"/>
      <w:r>
        <w:rPr>
          <w:rFonts w:ascii="Times New Roman" w:hAnsi="Times New Roman" w:cs="Times New Roman"/>
        </w:rPr>
        <w:t>brain</w:t>
      </w:r>
      <w:del w:id="11" w:author="Silvio Lorusso" w:date="2017-09-05T18:24:00Z">
        <w:r>
          <w:rPr>
            <w:rFonts w:ascii="Times New Roman" w:hAnsi="Times New Roman" w:cs="Times New Roman"/>
          </w:rPr>
          <w:delText xml:space="preserve"> </w:delText>
        </w:r>
      </w:del>
      <w:r>
        <w:rPr>
          <w:rFonts w:ascii="Times New Roman" w:hAnsi="Times New Roman" w:cs="Times New Roman"/>
        </w:rPr>
        <w:t>ch</w:t>
      </w:r>
      <w:r>
        <w:rPr>
          <w:rFonts w:ascii="Times New Roman" w:hAnsi="Times New Roman" w:cs="Times New Roman"/>
        </w:rPr>
        <w:t>ild</w:t>
      </w:r>
      <w:proofErr w:type="gramEnd"/>
      <w:r>
        <w:rPr>
          <w:rFonts w:ascii="Times New Roman" w:hAnsi="Times New Roman" w:cs="Times New Roman"/>
        </w:rPr>
        <w:t xml:space="preserve"> consisted of an array of techniques for disciplining workers’ bodies into becoming efficient productive machines. Motion studies, calculation and metrics would produce the knowledge necessary to inform the training of workers and the rational allocatio</w:t>
      </w:r>
      <w:r>
        <w:rPr>
          <w:rFonts w:ascii="Times New Roman" w:hAnsi="Times New Roman" w:cs="Times New Roman"/>
        </w:rPr>
        <w:t xml:space="preserve">n of human </w:t>
      </w:r>
      <w:proofErr w:type="gramStart"/>
      <w:r>
        <w:rPr>
          <w:rFonts w:ascii="Times New Roman" w:hAnsi="Times New Roman" w:cs="Times New Roman"/>
        </w:rPr>
        <w:t>resources</w:t>
      </w:r>
      <w:proofErr w:type="gramEnd"/>
      <w:r>
        <w:rPr>
          <w:rFonts w:ascii="Times New Roman" w:hAnsi="Times New Roman" w:cs="Times New Roman"/>
        </w:rPr>
        <w:t>. Nikolas Rose understands this process as the first of many attempts to provide management with rational legitimacy. Fabricating compliance</w:t>
      </w:r>
      <w:ins w:id="12" w:author="Silvio Lorusso" w:date="2017-09-05T18:25:00Z">
        <w:r>
          <w:rPr>
            <w:rFonts w:ascii="Times New Roman" w:hAnsi="Times New Roman" w:cs="Times New Roman"/>
          </w:rPr>
          <w:t xml:space="preserve"> </w:t>
        </w:r>
      </w:ins>
    </w:p>
    <w:p w14:paraId="159CD413" w14:textId="77777777" w:rsidR="00F57E0B" w:rsidRDefault="00A9404A">
      <w:pPr>
        <w:widowControl w:val="0"/>
      </w:pPr>
      <w:proofErr w:type="gramStart"/>
      <w:r>
        <w:rPr>
          <w:rFonts w:ascii="Times New Roman" w:hAnsi="Times New Roman" w:cs="Times New Roman"/>
        </w:rPr>
        <w:t>was</w:t>
      </w:r>
      <w:proofErr w:type="gramEnd"/>
      <w:r>
        <w:rPr>
          <w:rFonts w:ascii="Times New Roman" w:hAnsi="Times New Roman" w:cs="Times New Roman"/>
        </w:rPr>
        <w:t xml:space="preserve"> thus essential for preventing conflicts between worker and employer (Greg</w:t>
      </w:r>
      <w:del w:id="13" w:author="Silvio Lorusso" w:date="2017-09-05T18:25:00Z">
        <w:r>
          <w:rPr>
            <w:rFonts w:ascii="Times New Roman" w:hAnsi="Times New Roman" w:cs="Times New Roman"/>
          </w:rPr>
          <w:delText>g</w:delText>
        </w:r>
      </w:del>
      <w:r>
        <w:rPr>
          <w:rFonts w:ascii="Times New Roman" w:hAnsi="Times New Roman" w:cs="Times New Roman"/>
        </w:rPr>
        <w:t>ory, 2016)</w:t>
      </w:r>
      <w:ins w:id="14" w:author="Silvio Lorusso" w:date="2017-09-05T18:25:00Z">
        <w:r>
          <w:rPr>
            <w:rFonts w:ascii="Times New Roman" w:hAnsi="Times New Roman" w:cs="Times New Roman"/>
          </w:rPr>
          <w:t>.</w:t>
        </w:r>
      </w:ins>
      <w:r>
        <w:rPr>
          <w:rFonts w:ascii="Times New Roman" w:hAnsi="Times New Roman" w:cs="Times New Roman"/>
        </w:rPr>
        <w:t xml:space="preserve"> The </w:t>
      </w:r>
      <w:r>
        <w:rPr>
          <w:rFonts w:ascii="Times New Roman" w:hAnsi="Times New Roman" w:cs="Times New Roman"/>
        </w:rPr>
        <w:t xml:space="preserve">perfect </w:t>
      </w:r>
      <w:proofErr w:type="spellStart"/>
      <w:r>
        <w:rPr>
          <w:rFonts w:ascii="Times New Roman" w:hAnsi="Times New Roman" w:cs="Times New Roman"/>
        </w:rPr>
        <w:t>Taylorist</w:t>
      </w:r>
      <w:proofErr w:type="spellEnd"/>
      <w:r>
        <w:rPr>
          <w:rFonts w:ascii="Times New Roman" w:hAnsi="Times New Roman" w:cs="Times New Roman"/>
        </w:rPr>
        <w:t xml:space="preserve"> worker would thus be a docile body, as compliant and sturdy as the steam engine.</w:t>
      </w:r>
    </w:p>
    <w:p w14:paraId="3C809FBD" w14:textId="77777777" w:rsidR="00F57E0B" w:rsidRDefault="00F57E0B">
      <w:pPr>
        <w:widowControl w:val="0"/>
        <w:rPr>
          <w:rFonts w:ascii="Times New Roman" w:hAnsi="Times New Roman" w:cs="Times New Roman"/>
        </w:rPr>
      </w:pPr>
    </w:p>
    <w:p w14:paraId="2D7CF066" w14:textId="77777777" w:rsidR="00F57E0B" w:rsidRDefault="00A9404A">
      <w:pPr>
        <w:widowControl w:val="0"/>
        <w:rPr>
          <w:rFonts w:ascii="Times New Roman" w:hAnsi="Times New Roman" w:cs="Times New Roman"/>
        </w:rPr>
      </w:pPr>
      <w:r>
        <w:rPr>
          <w:rFonts w:ascii="Times New Roman" w:hAnsi="Times New Roman" w:cs="Times New Roman"/>
        </w:rPr>
        <w:t xml:space="preserve">But this reductive vision of the worker would not last forever. In “Governing the Soul – The Shaping of the Private Self”, specifically within the chapter </w:t>
      </w:r>
      <w:ins w:id="15" w:author="Silvio Lorusso" w:date="2017-09-05T18:26:00Z">
        <w:r>
          <w:rPr>
            <w:rFonts w:ascii="Times New Roman" w:hAnsi="Times New Roman" w:cs="Times New Roman"/>
          </w:rPr>
          <w:t>“</w:t>
        </w:r>
      </w:ins>
      <w:del w:id="16" w:author="Silvio Lorusso" w:date="2017-09-05T18:26:00Z">
        <w:r>
          <w:rPr>
            <w:rFonts w:ascii="Times New Roman" w:hAnsi="Times New Roman" w:cs="Times New Roman"/>
          </w:rPr>
          <w:delText>"</w:delText>
        </w:r>
      </w:del>
      <w:r>
        <w:rPr>
          <w:rFonts w:ascii="Times New Roman" w:hAnsi="Times New Roman" w:cs="Times New Roman"/>
        </w:rPr>
        <w:t>The Productive Subject</w:t>
      </w:r>
      <w:ins w:id="17" w:author="Silvio Lorusso" w:date="2017-09-05T18:26:00Z">
        <w:r>
          <w:rPr>
            <w:rFonts w:ascii="Times New Roman" w:hAnsi="Times New Roman" w:cs="Times New Roman"/>
          </w:rPr>
          <w:t>”</w:t>
        </w:r>
      </w:ins>
      <w:del w:id="18" w:author="Silvio Lorusso" w:date="2017-09-05T18:26:00Z">
        <w:r>
          <w:rPr>
            <w:rFonts w:ascii="Times New Roman" w:hAnsi="Times New Roman" w:cs="Times New Roman"/>
          </w:rPr>
          <w:delText>"</w:delText>
        </w:r>
      </w:del>
      <w:r>
        <w:rPr>
          <w:rFonts w:ascii="Times New Roman" w:hAnsi="Times New Roman" w:cs="Times New Roman"/>
        </w:rPr>
        <w:t xml:space="preserve">, Nikolas Roses maps the developments which allowed for these theories, if not to subside, to evolve. When World War I struck and demands grew heavier on workers’ bodies, it became clear that the worker-machine had limitations and </w:t>
      </w:r>
      <w:r>
        <w:rPr>
          <w:rFonts w:ascii="Times New Roman" w:hAnsi="Times New Roman" w:cs="Times New Roman"/>
        </w:rPr>
        <w:t>was bound to fatigue and other health</w:t>
      </w:r>
      <w:ins w:id="19" w:author="Silvio Lorusso" w:date="2017-09-05T18:28:00Z">
        <w:r>
          <w:rPr>
            <w:rFonts w:ascii="Times New Roman" w:hAnsi="Times New Roman" w:cs="Times New Roman"/>
          </w:rPr>
          <w:t>-</w:t>
        </w:r>
      </w:ins>
      <w:del w:id="20" w:author="Silvio Lorusso" w:date="2017-09-05T18:28:00Z">
        <w:r>
          <w:rPr>
            <w:rFonts w:ascii="Times New Roman" w:hAnsi="Times New Roman" w:cs="Times New Roman"/>
          </w:rPr>
          <w:delText>-</w:delText>
        </w:r>
      </w:del>
      <w:r>
        <w:rPr>
          <w:rFonts w:ascii="Times New Roman" w:hAnsi="Times New Roman" w:cs="Times New Roman"/>
        </w:rPr>
        <w:t>related issues. According to Rose, this allowed for a series of interventions that would gradually shift the conception of the worker as mere physiological apparatus. In 1921 C.S. Myers established the National Instit</w:t>
      </w:r>
      <w:r>
        <w:rPr>
          <w:rFonts w:ascii="Times New Roman" w:hAnsi="Times New Roman" w:cs="Times New Roman"/>
        </w:rPr>
        <w:t>ute of</w:t>
      </w:r>
    </w:p>
    <w:p w14:paraId="2D1F519F" w14:textId="77777777" w:rsidR="00F57E0B" w:rsidRDefault="00A9404A">
      <w:pPr>
        <w:widowControl w:val="0"/>
        <w:rPr>
          <w:rFonts w:ascii="Times New Roman" w:hAnsi="Times New Roman" w:cs="Times New Roman"/>
        </w:rPr>
      </w:pPr>
      <w:proofErr w:type="gramStart"/>
      <w:r>
        <w:rPr>
          <w:rFonts w:ascii="Times New Roman" w:hAnsi="Times New Roman" w:cs="Times New Roman"/>
        </w:rPr>
        <w:t>Industrial Psychology in the United Kingdom, marking a new era where the ps</w:t>
      </w:r>
      <w:del w:id="21" w:author="Silvio Lorusso" w:date="2017-09-05T18:28:00Z">
        <w:r>
          <w:rPr>
            <w:rFonts w:ascii="Times New Roman" w:hAnsi="Times New Roman" w:cs="Times New Roman"/>
          </w:rPr>
          <w:delText>h</w:delText>
        </w:r>
      </w:del>
      <w:r>
        <w:rPr>
          <w:rFonts w:ascii="Times New Roman" w:hAnsi="Times New Roman" w:cs="Times New Roman"/>
        </w:rPr>
        <w:t xml:space="preserve">ychology of the worker became a crucial way of re-conceptualizing industrial efficiency and </w:t>
      </w:r>
      <w:r>
        <w:rPr>
          <w:rFonts w:ascii="Times New Roman" w:hAnsi="Times New Roman" w:cs="Times New Roman"/>
        </w:rPr>
        <w:lastRenderedPageBreak/>
        <w:t>peaceful continuation.</w:t>
      </w:r>
      <w:proofErr w:type="gramEnd"/>
      <w:r>
        <w:rPr>
          <w:rFonts w:ascii="Times New Roman" w:hAnsi="Times New Roman" w:cs="Times New Roman"/>
        </w:rPr>
        <w:t xml:space="preserve"> </w:t>
      </w:r>
    </w:p>
    <w:p w14:paraId="258B0F10" w14:textId="77777777" w:rsidR="00F57E0B" w:rsidRDefault="00F57E0B">
      <w:pPr>
        <w:widowControl w:val="0"/>
        <w:rPr>
          <w:rFonts w:ascii="Times New Roman" w:hAnsi="Times New Roman" w:cs="Times New Roman"/>
        </w:rPr>
      </w:pPr>
    </w:p>
    <w:p w14:paraId="62CDAB88" w14:textId="77777777" w:rsidR="00F57E0B" w:rsidRDefault="00A9404A">
      <w:pPr>
        <w:widowControl w:val="0"/>
        <w:rPr>
          <w:rFonts w:ascii="Times New Roman" w:hAnsi="Times New Roman" w:cs="Times New Roman"/>
        </w:rPr>
      </w:pPr>
      <w:r>
        <w:rPr>
          <w:rFonts w:ascii="Times New Roman" w:hAnsi="Times New Roman" w:cs="Times New Roman"/>
        </w:rPr>
        <w:t xml:space="preserve">In the United States, too, the ways of conceiving </w:t>
      </w:r>
      <w:del w:id="22" w:author="Silvio Lorusso" w:date="2017-09-05T18:29:00Z">
        <w:r>
          <w:rPr>
            <w:rFonts w:ascii="Times New Roman" w:hAnsi="Times New Roman" w:cs="Times New Roman"/>
          </w:rPr>
          <w:delText xml:space="preserve">of </w:delText>
        </w:r>
      </w:del>
      <w:r>
        <w:rPr>
          <w:rFonts w:ascii="Times New Roman" w:hAnsi="Times New Roman" w:cs="Times New Roman"/>
        </w:rPr>
        <w:t>the</w:t>
      </w:r>
      <w:r>
        <w:rPr>
          <w:rFonts w:ascii="Times New Roman" w:hAnsi="Times New Roman" w:cs="Times New Roman"/>
        </w:rPr>
        <w:t xml:space="preserve"> working body </w:t>
      </w:r>
      <w:del w:id="23" w:author="Silvio Lorusso" w:date="2017-09-05T18:29:00Z">
        <w:r>
          <w:rPr>
            <w:rFonts w:ascii="Times New Roman" w:hAnsi="Times New Roman" w:cs="Times New Roman"/>
          </w:rPr>
          <w:delText xml:space="preserve">had </w:delText>
        </w:r>
      </w:del>
      <w:r>
        <w:rPr>
          <w:rFonts w:ascii="Times New Roman" w:hAnsi="Times New Roman" w:cs="Times New Roman"/>
        </w:rPr>
        <w:t>shifted similarly. However, where</w:t>
      </w:r>
      <w:ins w:id="24" w:author="Silvio Lorusso" w:date="2017-09-05T18:31:00Z">
        <w:r>
          <w:rPr>
            <w:rFonts w:ascii="Times New Roman" w:hAnsi="Times New Roman" w:cs="Times New Roman"/>
          </w:rPr>
          <w:t>as</w:t>
        </w:r>
      </w:ins>
      <w:r>
        <w:rPr>
          <w:rFonts w:ascii="Times New Roman" w:hAnsi="Times New Roman" w:cs="Times New Roman"/>
        </w:rPr>
        <w:t xml:space="preserve"> in the United Kingdom the focus was on individual differences, in the United States the problem was conceptualized in terms of human relations within the group. Overall, workers</w:t>
      </w:r>
      <w:ins w:id="25" w:author="Silvio Lorusso" w:date="2017-09-05T18:32:00Z">
        <w:r>
          <w:rPr>
            <w:rFonts w:ascii="Times New Roman" w:hAnsi="Times New Roman" w:cs="Times New Roman"/>
          </w:rPr>
          <w:t>’</w:t>
        </w:r>
      </w:ins>
      <w:del w:id="26" w:author="Silvio Lorusso" w:date="2017-09-05T18:32:00Z">
        <w:r>
          <w:rPr>
            <w:rFonts w:ascii="Times New Roman" w:hAnsi="Times New Roman" w:cs="Times New Roman"/>
          </w:rPr>
          <w:delText>'</w:delText>
        </w:r>
      </w:del>
      <w:r>
        <w:rPr>
          <w:rFonts w:ascii="Times New Roman" w:hAnsi="Times New Roman" w:cs="Times New Roman"/>
        </w:rPr>
        <w:t xml:space="preserve"> subjectivity </w:t>
      </w:r>
      <w:ins w:id="27" w:author="Silvio Lorusso" w:date="2017-09-05T18:32:00Z">
        <w:r>
          <w:rPr>
            <w:rFonts w:ascii="Times New Roman" w:hAnsi="Times New Roman" w:cs="Times New Roman"/>
          </w:rPr>
          <w:t>“</w:t>
        </w:r>
      </w:ins>
      <w:del w:id="28" w:author="Silvio Lorusso" w:date="2017-09-05T18:32:00Z">
        <w:r>
          <w:rPr>
            <w:rFonts w:ascii="Times New Roman" w:hAnsi="Times New Roman" w:cs="Times New Roman"/>
          </w:rPr>
          <w:delText>"</w:delText>
        </w:r>
      </w:del>
      <w:r>
        <w:rPr>
          <w:rFonts w:ascii="Times New Roman" w:hAnsi="Times New Roman" w:cs="Times New Roman"/>
        </w:rPr>
        <w:t>had eme</w:t>
      </w:r>
      <w:r>
        <w:rPr>
          <w:rFonts w:ascii="Times New Roman" w:hAnsi="Times New Roman" w:cs="Times New Roman"/>
        </w:rPr>
        <w:t>rged as a new domain for management</w:t>
      </w:r>
      <w:ins w:id="29" w:author="Silvio Lorusso" w:date="2017-09-05T18:32:00Z">
        <w:r>
          <w:rPr>
            <w:rFonts w:ascii="Times New Roman" w:hAnsi="Times New Roman" w:cs="Times New Roman"/>
          </w:rPr>
          <w:t>”</w:t>
        </w:r>
      </w:ins>
      <w:del w:id="30" w:author="Silvio Lorusso" w:date="2017-09-05T18:32:00Z">
        <w:r>
          <w:rPr>
            <w:rFonts w:ascii="Times New Roman" w:hAnsi="Times New Roman" w:cs="Times New Roman"/>
          </w:rPr>
          <w:delText>"</w:delText>
        </w:r>
      </w:del>
      <w:r>
        <w:rPr>
          <w:rFonts w:ascii="Times New Roman" w:hAnsi="Times New Roman" w:cs="Times New Roman"/>
        </w:rPr>
        <w:t xml:space="preserve"> (Rose 1989), which set itself as a neutral, independent authority that would act as a middle man between worker and employer, smoothing out the frictions that might arise between them. Moreover, the enmeshment of the w</w:t>
      </w:r>
      <w:r>
        <w:rPr>
          <w:rFonts w:ascii="Times New Roman" w:hAnsi="Times New Roman" w:cs="Times New Roman"/>
        </w:rPr>
        <w:t>orker’s subjectivity in the life of the company was to create a sense of belonging and common, shared goals, stimulating a renewed personal investment in the advancement of the company’s interests.</w:t>
      </w:r>
    </w:p>
    <w:p w14:paraId="073A6EA1" w14:textId="77777777" w:rsidR="00F57E0B" w:rsidRDefault="00F57E0B">
      <w:pPr>
        <w:widowControl w:val="0"/>
        <w:rPr>
          <w:rFonts w:ascii="Times New Roman" w:hAnsi="Times New Roman" w:cs="Times New Roman"/>
        </w:rPr>
      </w:pPr>
    </w:p>
    <w:p w14:paraId="67B2D161" w14:textId="77777777" w:rsidR="00F57E0B" w:rsidRDefault="00A9404A">
      <w:pPr>
        <w:widowControl w:val="0"/>
      </w:pPr>
      <w:r>
        <w:rPr>
          <w:rFonts w:ascii="Times New Roman" w:hAnsi="Times New Roman" w:cs="Times New Roman"/>
        </w:rPr>
        <w:t>Pinning rightful work discontent caused by systemic inequ</w:t>
      </w:r>
      <w:r>
        <w:rPr>
          <w:rFonts w:ascii="Times New Roman" w:hAnsi="Times New Roman" w:cs="Times New Roman"/>
        </w:rPr>
        <w:t xml:space="preserve">ality down to maladjustment and pathology, </w:t>
      </w:r>
      <w:del w:id="31" w:author="majesticmoose " w:date="2017-09-15T19:02:00Z">
        <w:r>
          <w:rPr>
            <w:rFonts w:ascii="Times New Roman" w:hAnsi="Times New Roman" w:cs="Times New Roman"/>
          </w:rPr>
          <w:delText>the consequence of</w:delText>
        </w:r>
      </w:del>
      <w:r>
        <w:rPr>
          <w:rFonts w:ascii="Times New Roman" w:hAnsi="Times New Roman" w:cs="Times New Roman"/>
        </w:rPr>
        <w:t xml:space="preserve"> th</w:t>
      </w:r>
      <w:ins w:id="32" w:author="majesticmoose " w:date="2017-09-15T19:07:00Z">
        <w:r>
          <w:rPr>
            <w:rFonts w:ascii="Times New Roman" w:hAnsi="Times New Roman" w:cs="Times New Roman"/>
          </w:rPr>
          <w:t xml:space="preserve">is managerial approach to workers' subjectivity </w:t>
        </w:r>
      </w:ins>
      <w:del w:id="33" w:author="majesticmoose " w:date="2017-09-15T19:05:00Z">
        <w:r>
          <w:rPr>
            <w:rFonts w:ascii="Times New Roman" w:hAnsi="Times New Roman" w:cs="Times New Roman"/>
          </w:rPr>
          <w:delText>is</w:delText>
        </w:r>
      </w:del>
      <w:r>
        <w:rPr>
          <w:rFonts w:ascii="Times New Roman" w:hAnsi="Times New Roman" w:cs="Times New Roman"/>
        </w:rPr>
        <w:t xml:space="preserve"> </w:t>
      </w:r>
      <w:del w:id="34" w:author="majesticmoose " w:date="2017-09-15T19:05:00Z">
        <w:r>
          <w:rPr>
            <w:rFonts w:ascii="Times New Roman" w:hAnsi="Times New Roman" w:cs="Times New Roman"/>
          </w:rPr>
          <w:delText>legitimization</w:delText>
        </w:r>
      </w:del>
      <w:r>
        <w:rPr>
          <w:rFonts w:ascii="Times New Roman" w:hAnsi="Times New Roman" w:cs="Times New Roman"/>
        </w:rPr>
        <w:t xml:space="preserve"> </w:t>
      </w:r>
      <w:del w:id="35" w:author="majesticmoose " w:date="2017-09-15T18:54:00Z">
        <w:r>
          <w:rPr>
            <w:rFonts w:ascii="Times New Roman" w:hAnsi="Times New Roman" w:cs="Times New Roman"/>
          </w:rPr>
          <w:delText xml:space="preserve">boils down to the </w:delText>
        </w:r>
      </w:del>
      <w:r>
        <w:rPr>
          <w:rFonts w:ascii="Times New Roman" w:hAnsi="Times New Roman" w:cs="Times New Roman"/>
        </w:rPr>
        <w:t>obscur</w:t>
      </w:r>
      <w:ins w:id="36" w:author="majesticmoose " w:date="2017-09-15T18:54:00Z">
        <w:r>
          <w:rPr>
            <w:rFonts w:ascii="Times New Roman" w:hAnsi="Times New Roman" w:cs="Times New Roman"/>
          </w:rPr>
          <w:t>es</w:t>
        </w:r>
      </w:ins>
      <w:ins w:id="37" w:author="majesticmoose " w:date="2017-09-15T19:00:00Z">
        <w:r>
          <w:rPr>
            <w:rFonts w:ascii="Times New Roman" w:hAnsi="Times New Roman" w:cs="Times New Roman"/>
          </w:rPr>
          <w:t xml:space="preserve"> </w:t>
        </w:r>
      </w:ins>
      <w:del w:id="38" w:author="majesticmoose " w:date="2017-09-15T18:54:00Z">
        <w:r>
          <w:rPr>
            <w:rFonts w:ascii="Times New Roman" w:hAnsi="Times New Roman" w:cs="Times New Roman"/>
          </w:rPr>
          <w:delText>ing</w:delText>
        </w:r>
      </w:del>
      <w:r>
        <w:rPr>
          <w:rFonts w:ascii="Times New Roman" w:hAnsi="Times New Roman" w:cs="Times New Roman"/>
        </w:rPr>
        <w:t xml:space="preserve"> </w:t>
      </w:r>
      <w:del w:id="39" w:author="majesticmoose " w:date="2017-09-15T18:54:00Z">
        <w:r>
          <w:rPr>
            <w:rFonts w:ascii="Times New Roman" w:hAnsi="Times New Roman" w:cs="Times New Roman"/>
          </w:rPr>
          <w:delText>of</w:delText>
        </w:r>
      </w:del>
      <w:r>
        <w:rPr>
          <w:rFonts w:ascii="Times New Roman" w:hAnsi="Times New Roman" w:cs="Times New Roman"/>
        </w:rPr>
        <w:t xml:space="preserve"> workers’ exploitation in layers of scientific authority, centering the problem on the self and its immediate conditions. In turn, this </w:t>
      </w:r>
      <w:del w:id="40" w:author="majesticmoose " w:date="2017-09-15T18:55:00Z">
        <w:r>
          <w:rPr>
            <w:rFonts w:ascii="Times New Roman" w:hAnsi="Times New Roman" w:cs="Times New Roman"/>
          </w:rPr>
          <w:delText>promulgates</w:delText>
        </w:r>
      </w:del>
      <w:ins w:id="41" w:author="majesticmoose " w:date="2017-09-15T18:55:00Z">
        <w:r>
          <w:rPr>
            <w:rFonts w:ascii="Times New Roman" w:hAnsi="Times New Roman" w:cs="Times New Roman"/>
          </w:rPr>
          <w:t>promotes</w:t>
        </w:r>
      </w:ins>
      <w:r>
        <w:rPr>
          <w:rFonts w:ascii="Times New Roman" w:hAnsi="Times New Roman" w:cs="Times New Roman"/>
        </w:rPr>
        <w:t xml:space="preserve"> an internalization and individualization of the problem, thus obfuscating the larger infrastructure/</w:t>
      </w:r>
      <w:r>
        <w:rPr>
          <w:rFonts w:ascii="Times New Roman" w:hAnsi="Times New Roman" w:cs="Times New Roman"/>
        </w:rPr>
        <w:t xml:space="preserve">superstructure complex engendering workers’ collective exploitation. These thoughts seem to be echoed by many critics who claim that </w:t>
      </w:r>
      <w:del w:id="42" w:author="majesticmoose " w:date="2017-09-15T18:55:00Z">
        <w:r>
          <w:rPr>
            <w:rFonts w:ascii="Times New Roman" w:hAnsi="Times New Roman" w:cs="Times New Roman"/>
          </w:rPr>
          <w:delText>with</w:delText>
        </w:r>
      </w:del>
      <w:r>
        <w:rPr>
          <w:rFonts w:ascii="Times New Roman" w:hAnsi="Times New Roman" w:cs="Times New Roman"/>
        </w:rPr>
        <w:t xml:space="preserve"> these interventions </w:t>
      </w:r>
      <w:ins w:id="43" w:author="majesticmoose " w:date="2017-09-15T18:55:00Z">
        <w:r>
          <w:rPr>
            <w:rFonts w:ascii="Times New Roman" w:hAnsi="Times New Roman" w:cs="Times New Roman"/>
          </w:rPr>
          <w:t xml:space="preserve">did nothing to solve </w:t>
        </w:r>
      </w:ins>
      <w:r>
        <w:rPr>
          <w:rFonts w:ascii="Times New Roman" w:hAnsi="Times New Roman" w:cs="Times New Roman"/>
        </w:rPr>
        <w:t xml:space="preserve">basic inequalities </w:t>
      </w:r>
      <w:del w:id="44" w:author="majesticmoose " w:date="2017-09-15T18:56:00Z">
        <w:r>
          <w:rPr>
            <w:rFonts w:ascii="Times New Roman" w:hAnsi="Times New Roman" w:cs="Times New Roman"/>
          </w:rPr>
          <w:delText>remai</w:delText>
        </w:r>
      </w:del>
      <w:del w:id="45" w:author="majesticmoose " w:date="2017-09-15T18:55:00Z">
        <w:r>
          <w:rPr>
            <w:rFonts w:ascii="Times New Roman" w:hAnsi="Times New Roman" w:cs="Times New Roman"/>
          </w:rPr>
          <w:delText>ned</w:delText>
        </w:r>
      </w:del>
      <w:r>
        <w:rPr>
          <w:rFonts w:ascii="Times New Roman" w:hAnsi="Times New Roman" w:cs="Times New Roman"/>
        </w:rPr>
        <w:t>. While Rose sees much truth in these analys</w:t>
      </w:r>
      <w:ins w:id="46" w:author="majesticmoose " w:date="2017-09-15T18:56:00Z">
        <w:r>
          <w:rPr>
            <w:rFonts w:ascii="Times New Roman" w:hAnsi="Times New Roman" w:cs="Times New Roman"/>
          </w:rPr>
          <w:t>e</w:t>
        </w:r>
      </w:ins>
      <w:del w:id="47" w:author="majesticmoose " w:date="2017-09-15T18:56:00Z">
        <w:r>
          <w:rPr>
            <w:rFonts w:ascii="Times New Roman" w:hAnsi="Times New Roman" w:cs="Times New Roman"/>
          </w:rPr>
          <w:delText>i</w:delText>
        </w:r>
      </w:del>
      <w:r>
        <w:rPr>
          <w:rFonts w:ascii="Times New Roman" w:hAnsi="Times New Roman" w:cs="Times New Roman"/>
        </w:rPr>
        <w:t>s, a</w:t>
      </w:r>
      <w:r>
        <w:rPr>
          <w:rFonts w:ascii="Times New Roman" w:hAnsi="Times New Roman" w:cs="Times New Roman"/>
        </w:rPr>
        <w:t xml:space="preserve">nd indeed links these managerial efforts with a hope to weaken trade unionism, he warns against regarding these discourses as purely ideological as to do so would imply that </w:t>
      </w:r>
      <w:proofErr w:type="spellStart"/>
      <w:ins w:id="48" w:author="majesticmoose " w:date="2017-09-15T18:59:00Z">
        <w:r>
          <w:rPr>
            <w:rFonts w:ascii="Times New Roman" w:hAnsi="Times New Roman" w:cs="Times New Roman"/>
          </w:rPr>
          <w:t>the</w:t>
        </w:r>
      </w:ins>
      <w:del w:id="49" w:author="majesticmoose " w:date="2017-09-15T18:57:00Z">
        <w:r>
          <w:rPr>
            <w:rFonts w:ascii="Times New Roman" w:hAnsi="Times New Roman" w:cs="Times New Roman"/>
          </w:rPr>
          <w:delText>this</w:delText>
        </w:r>
      </w:del>
      <w:del w:id="50" w:author="majesticmoose " w:date="2017-09-15T18:59:00Z">
        <w:r>
          <w:rPr>
            <w:rFonts w:ascii="Times New Roman" w:hAnsi="Times New Roman" w:cs="Times New Roman"/>
          </w:rPr>
          <w:delText xml:space="preserve"> </w:delText>
        </w:r>
      </w:del>
      <w:r>
        <w:rPr>
          <w:rFonts w:ascii="Times New Roman" w:hAnsi="Times New Roman" w:cs="Times New Roman"/>
        </w:rPr>
        <w:t>knowledge</w:t>
      </w:r>
      <w:proofErr w:type="spellEnd"/>
      <w:ins w:id="51" w:author="majesticmoose " w:date="2017-09-15T18:59:00Z">
        <w:r>
          <w:rPr>
            <w:rFonts w:ascii="Times New Roman" w:hAnsi="Times New Roman" w:cs="Times New Roman"/>
          </w:rPr>
          <w:t xml:space="preserve"> involved in the management of the workers' psyche</w:t>
        </w:r>
      </w:ins>
      <w:r>
        <w:rPr>
          <w:rFonts w:ascii="Times New Roman" w:hAnsi="Times New Roman" w:cs="Times New Roman"/>
        </w:rPr>
        <w:t xml:space="preserve"> is false.</w:t>
      </w:r>
    </w:p>
    <w:p w14:paraId="52176D99" w14:textId="77777777" w:rsidR="00F57E0B" w:rsidRDefault="00F57E0B">
      <w:pPr>
        <w:widowControl w:val="0"/>
        <w:rPr>
          <w:rFonts w:ascii="Times New Roman" w:hAnsi="Times New Roman" w:cs="Times New Roman"/>
        </w:rPr>
      </w:pPr>
    </w:p>
    <w:p w14:paraId="67D46DFB" w14:textId="77777777" w:rsidR="00F57E0B" w:rsidRDefault="00A9404A">
      <w:pPr>
        <w:widowControl w:val="0"/>
        <w:rPr>
          <w:rFonts w:ascii="Times New Roman" w:hAnsi="Times New Roman" w:cs="Times New Roman"/>
        </w:rPr>
      </w:pPr>
      <w:r>
        <w:rPr>
          <w:rFonts w:ascii="Times New Roman" w:hAnsi="Times New Roman" w:cs="Times New Roman"/>
        </w:rPr>
        <w:t>Acc</w:t>
      </w:r>
      <w:r>
        <w:rPr>
          <w:rFonts w:ascii="Times New Roman" w:hAnsi="Times New Roman" w:cs="Times New Roman"/>
        </w:rPr>
        <w:t>ording to Michel Foucault, the preoc</w:t>
      </w:r>
      <w:ins w:id="52" w:author="Silvio Lorusso" w:date="2017-09-05T18:46:00Z">
        <w:r>
          <w:rPr>
            <w:rFonts w:ascii="Times New Roman" w:hAnsi="Times New Roman" w:cs="Times New Roman"/>
          </w:rPr>
          <w:t>c</w:t>
        </w:r>
      </w:ins>
      <w:r>
        <w:rPr>
          <w:rFonts w:ascii="Times New Roman" w:hAnsi="Times New Roman" w:cs="Times New Roman"/>
        </w:rPr>
        <w:t xml:space="preserve">upation with the wellbeing of the general population for the purposes of a strong and healthy </w:t>
      </w:r>
      <w:ins w:id="53" w:author="Silvio Lorusso" w:date="2017-09-05T18:47:00Z">
        <w:r>
          <w:rPr>
            <w:rFonts w:ascii="Times New Roman" w:hAnsi="Times New Roman" w:cs="Times New Roman"/>
          </w:rPr>
          <w:t>s</w:t>
        </w:r>
      </w:ins>
      <w:del w:id="54" w:author="Silvio Lorusso" w:date="2017-09-05T18:47:00Z">
        <w:r>
          <w:rPr>
            <w:rFonts w:ascii="Times New Roman" w:hAnsi="Times New Roman" w:cs="Times New Roman"/>
          </w:rPr>
          <w:delText>s</w:delText>
        </w:r>
      </w:del>
      <w:proofErr w:type="gramStart"/>
      <w:r>
        <w:rPr>
          <w:rFonts w:ascii="Times New Roman" w:hAnsi="Times New Roman" w:cs="Times New Roman"/>
        </w:rPr>
        <w:t>tate</w:t>
      </w:r>
      <w:proofErr w:type="gramEnd"/>
      <w:r>
        <w:rPr>
          <w:rFonts w:ascii="Times New Roman" w:hAnsi="Times New Roman" w:cs="Times New Roman"/>
        </w:rPr>
        <w:t xml:space="preserve"> dates back to the 18th century Western societies. Such an endeavo</w:t>
      </w:r>
      <w:del w:id="55" w:author="Silvio Lorusso" w:date="2017-09-05T18:47:00Z">
        <w:r>
          <w:rPr>
            <w:rFonts w:ascii="Times New Roman" w:hAnsi="Times New Roman" w:cs="Times New Roman"/>
          </w:rPr>
          <w:delText>u</w:delText>
        </w:r>
      </w:del>
      <w:r>
        <w:rPr>
          <w:rFonts w:ascii="Times New Roman" w:hAnsi="Times New Roman" w:cs="Times New Roman"/>
        </w:rPr>
        <w:t xml:space="preserve">r requires not only large amounts of data, but also </w:t>
      </w:r>
      <w:r>
        <w:rPr>
          <w:rFonts w:ascii="Times New Roman" w:hAnsi="Times New Roman" w:cs="Times New Roman"/>
        </w:rPr>
        <w:t>that every individual participates in their own governance</w:t>
      </w:r>
      <w:del w:id="56" w:author="Silvio Lorusso" w:date="2017-09-05T18:47:00Z">
        <w:r>
          <w:rPr>
            <w:rFonts w:ascii="Times New Roman" w:hAnsi="Times New Roman" w:cs="Times New Roman"/>
          </w:rPr>
          <w:delText xml:space="preserve"> (Lorey 2006)</w:delText>
        </w:r>
      </w:del>
      <w:r>
        <w:rPr>
          <w:rFonts w:ascii="Times New Roman" w:hAnsi="Times New Roman" w:cs="Times New Roman"/>
        </w:rPr>
        <w:t xml:space="preserve">. </w:t>
      </w:r>
      <w:proofErr w:type="spellStart"/>
      <w:r>
        <w:rPr>
          <w:rFonts w:ascii="Times New Roman" w:hAnsi="Times New Roman" w:cs="Times New Roman"/>
        </w:rPr>
        <w:t>Governmentality</w:t>
      </w:r>
      <w:proofErr w:type="spellEnd"/>
      <w:r>
        <w:rPr>
          <w:rFonts w:ascii="Times New Roman" w:hAnsi="Times New Roman" w:cs="Times New Roman"/>
        </w:rPr>
        <w:t xml:space="preserve"> thus refers to </w:t>
      </w:r>
      <w:del w:id="57" w:author="Silvio Lorusso" w:date="2017-09-05T18:47:00Z">
        <w:r>
          <w:rPr>
            <w:rFonts w:ascii="Times New Roman" w:hAnsi="Times New Roman" w:cs="Times New Roman"/>
          </w:rPr>
          <w:delText xml:space="preserve">self-government's </w:delText>
        </w:r>
      </w:del>
      <w:r>
        <w:rPr>
          <w:rFonts w:ascii="Times New Roman" w:hAnsi="Times New Roman" w:cs="Times New Roman"/>
        </w:rPr>
        <w:t xml:space="preserve">structural entanglement </w:t>
      </w:r>
      <w:ins w:id="58" w:author="Silvio Lorusso" w:date="2017-09-05T18:47:00Z">
        <w:r>
          <w:rPr>
            <w:rFonts w:ascii="Times New Roman" w:hAnsi="Times New Roman" w:cs="Times New Roman"/>
          </w:rPr>
          <w:t xml:space="preserve">of self-government </w:t>
        </w:r>
      </w:ins>
      <w:r>
        <w:rPr>
          <w:rFonts w:ascii="Times New Roman" w:hAnsi="Times New Roman" w:cs="Times New Roman"/>
        </w:rPr>
        <w:t>with the government of a state (</w:t>
      </w:r>
      <w:proofErr w:type="spellStart"/>
      <w:r>
        <w:rPr>
          <w:rFonts w:ascii="Times New Roman" w:hAnsi="Times New Roman" w:cs="Times New Roman"/>
        </w:rPr>
        <w:t>Lorey</w:t>
      </w:r>
      <w:proofErr w:type="spellEnd"/>
      <w:r>
        <w:rPr>
          <w:rFonts w:ascii="Times New Roman" w:hAnsi="Times New Roman" w:cs="Times New Roman"/>
        </w:rPr>
        <w:t xml:space="preserve"> 2006). In her reading of Foucault</w:t>
      </w:r>
      <w:ins w:id="59" w:author="Silvio Lorusso" w:date="2017-09-05T18:48:00Z">
        <w:r>
          <w:rPr>
            <w:rFonts w:ascii="Times New Roman" w:hAnsi="Times New Roman" w:cs="Times New Roman"/>
          </w:rPr>
          <w:t>’</w:t>
        </w:r>
      </w:ins>
      <w:del w:id="60" w:author="Silvio Lorusso" w:date="2017-09-05T18:48:00Z">
        <w:r>
          <w:rPr>
            <w:rFonts w:ascii="Times New Roman" w:hAnsi="Times New Roman" w:cs="Times New Roman"/>
          </w:rPr>
          <w:delText>'</w:delText>
        </w:r>
      </w:del>
      <w:r>
        <w:rPr>
          <w:rFonts w:ascii="Times New Roman" w:hAnsi="Times New Roman" w:cs="Times New Roman"/>
        </w:rPr>
        <w:t xml:space="preserve">s </w:t>
      </w:r>
      <w:proofErr w:type="spellStart"/>
      <w:r>
        <w:rPr>
          <w:rFonts w:ascii="Times New Roman" w:hAnsi="Times New Roman" w:cs="Times New Roman"/>
        </w:rPr>
        <w:t>biopolitics</w:t>
      </w:r>
      <w:proofErr w:type="spellEnd"/>
      <w:r>
        <w:rPr>
          <w:rFonts w:ascii="Times New Roman" w:hAnsi="Times New Roman" w:cs="Times New Roman"/>
        </w:rPr>
        <w:t xml:space="preserve"> with</w:t>
      </w:r>
      <w:r>
        <w:rPr>
          <w:rFonts w:ascii="Times New Roman" w:hAnsi="Times New Roman" w:cs="Times New Roman"/>
        </w:rPr>
        <w:t>in the context of self-</w:t>
      </w:r>
      <w:proofErr w:type="spellStart"/>
      <w:r>
        <w:rPr>
          <w:rFonts w:ascii="Times New Roman" w:hAnsi="Times New Roman" w:cs="Times New Roman"/>
        </w:rPr>
        <w:t>precarization</w:t>
      </w:r>
      <w:proofErr w:type="spellEnd"/>
      <w:r>
        <w:rPr>
          <w:rFonts w:ascii="Times New Roman" w:hAnsi="Times New Roman" w:cs="Times New Roman"/>
        </w:rPr>
        <w:t xml:space="preserve">, </w:t>
      </w:r>
      <w:proofErr w:type="spellStart"/>
      <w:r>
        <w:rPr>
          <w:rFonts w:ascii="Times New Roman" w:hAnsi="Times New Roman" w:cs="Times New Roman"/>
        </w:rPr>
        <w:t>Isabell</w:t>
      </w:r>
      <w:proofErr w:type="spellEnd"/>
      <w:r>
        <w:rPr>
          <w:rFonts w:ascii="Times New Roman" w:hAnsi="Times New Roman" w:cs="Times New Roman"/>
        </w:rPr>
        <w:t xml:space="preserve"> </w:t>
      </w:r>
      <w:proofErr w:type="spellStart"/>
      <w:r>
        <w:rPr>
          <w:rFonts w:ascii="Times New Roman" w:hAnsi="Times New Roman" w:cs="Times New Roman"/>
        </w:rPr>
        <w:t>Lorey</w:t>
      </w:r>
      <w:proofErr w:type="spellEnd"/>
      <w:r>
        <w:rPr>
          <w:rFonts w:ascii="Times New Roman" w:hAnsi="Times New Roman" w:cs="Times New Roman"/>
        </w:rPr>
        <w:t xml:space="preserve"> explores how ideas of freedom and autonomy are constituted in Western capitalist societies. What does it mean to “choose” </w:t>
      </w:r>
      <w:proofErr w:type="spellStart"/>
      <w:r>
        <w:rPr>
          <w:rFonts w:ascii="Times New Roman" w:hAnsi="Times New Roman" w:cs="Times New Roman"/>
        </w:rPr>
        <w:t>precarity</w:t>
      </w:r>
      <w:proofErr w:type="spellEnd"/>
      <w:r>
        <w:rPr>
          <w:rFonts w:ascii="Times New Roman" w:hAnsi="Times New Roman" w:cs="Times New Roman"/>
        </w:rPr>
        <w:t xml:space="preserve"> within the context of neoliberal </w:t>
      </w:r>
      <w:proofErr w:type="spellStart"/>
      <w:r>
        <w:rPr>
          <w:rFonts w:ascii="Times New Roman" w:hAnsi="Times New Roman" w:cs="Times New Roman"/>
        </w:rPr>
        <w:t>governmentality</w:t>
      </w:r>
      <w:proofErr w:type="spellEnd"/>
      <w:r>
        <w:rPr>
          <w:rFonts w:ascii="Times New Roman" w:hAnsi="Times New Roman" w:cs="Times New Roman"/>
        </w:rPr>
        <w:t>?</w:t>
      </w:r>
    </w:p>
    <w:p w14:paraId="5B8C297F" w14:textId="77777777" w:rsidR="00F57E0B" w:rsidRDefault="00F57E0B">
      <w:pPr>
        <w:widowControl w:val="0"/>
        <w:rPr>
          <w:rFonts w:ascii="Times New Roman" w:hAnsi="Times New Roman" w:cs="Times New Roman"/>
        </w:rPr>
      </w:pPr>
    </w:p>
    <w:p w14:paraId="2B20DBE2" w14:textId="77777777" w:rsidR="00F57E0B" w:rsidRDefault="00A9404A">
      <w:pPr>
        <w:widowControl w:val="0"/>
        <w:rPr>
          <w:rFonts w:ascii="Times New Roman" w:hAnsi="Times New Roman" w:cs="Times New Roman"/>
        </w:rPr>
      </w:pPr>
      <w:r>
        <w:rPr>
          <w:rFonts w:ascii="Times New Roman" w:hAnsi="Times New Roman" w:cs="Times New Roman"/>
        </w:rPr>
        <w:t xml:space="preserve">From Foucault’s </w:t>
      </w:r>
      <w:del w:id="61" w:author="Silvio Lorusso" w:date="2017-09-05T18:49:00Z">
        <w:r>
          <w:rPr>
            <w:rFonts w:ascii="Times New Roman" w:hAnsi="Times New Roman" w:cs="Times New Roman"/>
            <w:i/>
          </w:rPr>
          <w:delText xml:space="preserve">"The </w:delText>
        </w:r>
      </w:del>
      <w:r>
        <w:rPr>
          <w:rFonts w:ascii="Times New Roman" w:hAnsi="Times New Roman" w:cs="Times New Roman"/>
          <w:i/>
          <w:rPrChange w:id="62" w:author="" w:date="1901-01-01T00:00:00Z">
            <w:rPr/>
          </w:rPrChange>
        </w:rPr>
        <w:t>History of Sexuality</w:t>
      </w:r>
      <w:del w:id="63" w:author="Silvio Lorusso" w:date="2017-09-05T18:49:00Z">
        <w:r>
          <w:rPr>
            <w:rFonts w:ascii="Times New Roman" w:hAnsi="Times New Roman" w:cs="Times New Roman"/>
            <w:i/>
          </w:rPr>
          <w:delText>"</w:delText>
        </w:r>
      </w:del>
      <w:r>
        <w:rPr>
          <w:rFonts w:ascii="Times New Roman" w:hAnsi="Times New Roman" w:cs="Times New Roman"/>
        </w:rPr>
        <w:t xml:space="preserve">, </w:t>
      </w:r>
      <w:proofErr w:type="spellStart"/>
      <w:r>
        <w:rPr>
          <w:rFonts w:ascii="Times New Roman" w:hAnsi="Times New Roman" w:cs="Times New Roman"/>
        </w:rPr>
        <w:t>Lorey</w:t>
      </w:r>
      <w:proofErr w:type="spellEnd"/>
      <w:r>
        <w:rPr>
          <w:rFonts w:ascii="Times New Roman" w:hAnsi="Times New Roman" w:cs="Times New Roman"/>
        </w:rPr>
        <w:t xml:space="preserve"> extracts the fundamental notion that the modern </w:t>
      </w:r>
      <w:ins w:id="64" w:author="Silvio Lorusso" w:date="2017-09-05T18:49:00Z">
        <w:r>
          <w:rPr>
            <w:rFonts w:ascii="Times New Roman" w:hAnsi="Times New Roman" w:cs="Times New Roman"/>
          </w:rPr>
          <w:t>W</w:t>
        </w:r>
      </w:ins>
      <w:del w:id="65" w:author="Silvio Lorusso" w:date="2017-09-05T18:49:00Z">
        <w:r>
          <w:rPr>
            <w:rFonts w:ascii="Times New Roman" w:hAnsi="Times New Roman" w:cs="Times New Roman"/>
          </w:rPr>
          <w:delText>w</w:delText>
        </w:r>
      </w:del>
      <w:r>
        <w:rPr>
          <w:rFonts w:ascii="Times New Roman" w:hAnsi="Times New Roman" w:cs="Times New Roman"/>
        </w:rPr>
        <w:t xml:space="preserve">estern </w:t>
      </w:r>
      <w:del w:id="66" w:author="Silvio Lorusso" w:date="2017-09-05T18:50:00Z">
        <w:r>
          <w:rPr>
            <w:rFonts w:ascii="Times New Roman" w:hAnsi="Times New Roman" w:cs="Times New Roman"/>
          </w:rPr>
          <w:delText>man/woman</w:delText>
        </w:r>
      </w:del>
      <w:ins w:id="67" w:author="Silvio Lorusso" w:date="2017-09-05T18:50:00Z">
        <w:r>
          <w:rPr>
            <w:rFonts w:ascii="Times New Roman" w:hAnsi="Times New Roman" w:cs="Times New Roman"/>
          </w:rPr>
          <w:t>subject</w:t>
        </w:r>
      </w:ins>
      <w:r>
        <w:rPr>
          <w:rFonts w:ascii="Times New Roman" w:hAnsi="Times New Roman" w:cs="Times New Roman"/>
        </w:rPr>
        <w:t xml:space="preserve"> must gradually learn a relat</w:t>
      </w:r>
      <w:ins w:id="68" w:author="Silvio Lorusso" w:date="2017-09-05T18:50:00Z">
        <w:r>
          <w:rPr>
            <w:rFonts w:ascii="Times New Roman" w:hAnsi="Times New Roman" w:cs="Times New Roman"/>
          </w:rPr>
          <w:t>i</w:t>
        </w:r>
      </w:ins>
      <w:r>
        <w:rPr>
          <w:rFonts w:ascii="Times New Roman" w:hAnsi="Times New Roman" w:cs="Times New Roman"/>
        </w:rPr>
        <w:t xml:space="preserve">onship with </w:t>
      </w:r>
      <w:del w:id="69" w:author="Silvio Lorusso" w:date="2017-09-05T18:50:00Z">
        <w:r>
          <w:rPr>
            <w:rFonts w:ascii="Times New Roman" w:hAnsi="Times New Roman" w:cs="Times New Roman"/>
          </w:rPr>
          <w:delText>him/herself</w:delText>
        </w:r>
      </w:del>
      <w:proofErr w:type="spellStart"/>
      <w:ins w:id="70" w:author="Silvio Lorusso" w:date="2017-09-05T18:50:00Z">
        <w:r>
          <w:rPr>
            <w:rFonts w:ascii="Times New Roman" w:hAnsi="Times New Roman" w:cs="Times New Roman"/>
          </w:rPr>
          <w:t>theirselves</w:t>
        </w:r>
      </w:ins>
      <w:proofErr w:type="spellEnd"/>
      <w:r>
        <w:rPr>
          <w:rFonts w:ascii="Times New Roman" w:hAnsi="Times New Roman" w:cs="Times New Roman"/>
        </w:rPr>
        <w:t>. Here, the self emerges as something to be shaped and developed. This development is mode</w:t>
      </w:r>
      <w:r>
        <w:rPr>
          <w:rFonts w:ascii="Times New Roman" w:hAnsi="Times New Roman" w:cs="Times New Roman"/>
        </w:rPr>
        <w:t xml:space="preserve">led on the concept of </w:t>
      </w:r>
      <w:ins w:id="71" w:author="Silvio Lorusso" w:date="2017-09-05T18:50:00Z">
        <w:r>
          <w:rPr>
            <w:rFonts w:ascii="Times New Roman" w:hAnsi="Times New Roman" w:cs="Times New Roman"/>
          </w:rPr>
          <w:t>“</w:t>
        </w:r>
      </w:ins>
      <w:del w:id="72" w:author="Silvio Lorusso" w:date="2017-09-05T18:50:00Z">
        <w:r>
          <w:rPr>
            <w:rFonts w:ascii="Times New Roman" w:hAnsi="Times New Roman" w:cs="Times New Roman"/>
          </w:rPr>
          <w:delText>"</w:delText>
        </w:r>
      </w:del>
      <w:r>
        <w:rPr>
          <w:rFonts w:ascii="Times New Roman" w:hAnsi="Times New Roman" w:cs="Times New Roman"/>
        </w:rPr>
        <w:t>normal</w:t>
      </w:r>
      <w:ins w:id="73" w:author="Silvio Lorusso" w:date="2017-09-05T18:50:00Z">
        <w:r>
          <w:rPr>
            <w:rFonts w:ascii="Times New Roman" w:hAnsi="Times New Roman" w:cs="Times New Roman"/>
          </w:rPr>
          <w:t>”</w:t>
        </w:r>
      </w:ins>
      <w:del w:id="74" w:author="Silvio Lorusso" w:date="2017-09-05T18:50:00Z">
        <w:r>
          <w:rPr>
            <w:rFonts w:ascii="Times New Roman" w:hAnsi="Times New Roman" w:cs="Times New Roman"/>
          </w:rPr>
          <w:delText>"</w:delText>
        </w:r>
      </w:del>
      <w:r>
        <w:rPr>
          <w:rFonts w:ascii="Times New Roman" w:hAnsi="Times New Roman" w:cs="Times New Roman"/>
        </w:rPr>
        <w:t xml:space="preserve"> (e.g.</w:t>
      </w:r>
      <w:ins w:id="75" w:author="Silvio Lorusso" w:date="2017-09-05T18:50:00Z">
        <w:r>
          <w:rPr>
            <w:rFonts w:ascii="Times New Roman" w:hAnsi="Times New Roman" w:cs="Times New Roman"/>
          </w:rPr>
          <w:t xml:space="preserve"> </w:t>
        </w:r>
      </w:ins>
      <w:del w:id="76" w:author="Silvio Lorusso" w:date="2017-09-05T18:50:00Z">
        <w:r>
          <w:rPr>
            <w:rFonts w:ascii="Times New Roman" w:hAnsi="Times New Roman" w:cs="Times New Roman"/>
          </w:rPr>
          <w:delText>:</w:delText>
        </w:r>
      </w:del>
      <w:r>
        <w:rPr>
          <w:rFonts w:ascii="Times New Roman" w:hAnsi="Times New Roman" w:cs="Times New Roman"/>
        </w:rPr>
        <w:t xml:space="preserve">white, male, bourgeois, national, </w:t>
      </w:r>
      <w:proofErr w:type="spellStart"/>
      <w:r>
        <w:rPr>
          <w:rFonts w:ascii="Times New Roman" w:hAnsi="Times New Roman" w:cs="Times New Roman"/>
        </w:rPr>
        <w:t>etc</w:t>
      </w:r>
      <w:proofErr w:type="spellEnd"/>
      <w:r>
        <w:rPr>
          <w:rFonts w:ascii="Times New Roman" w:hAnsi="Times New Roman" w:cs="Times New Roman"/>
        </w:rPr>
        <w:t xml:space="preserve">), which </w:t>
      </w:r>
      <w:proofErr w:type="spellStart"/>
      <w:r>
        <w:rPr>
          <w:rFonts w:ascii="Times New Roman" w:hAnsi="Times New Roman" w:cs="Times New Roman"/>
        </w:rPr>
        <w:t>Lorey</w:t>
      </w:r>
      <w:proofErr w:type="spellEnd"/>
      <w:r>
        <w:rPr>
          <w:rFonts w:ascii="Times New Roman" w:hAnsi="Times New Roman" w:cs="Times New Roman"/>
        </w:rPr>
        <w:t xml:space="preserve"> identifies with the hegemonic; this concept is infused with the sense of authenticity, thus obscuring the effect of power on the construction of the self. Whilst tr</w:t>
      </w:r>
      <w:r>
        <w:rPr>
          <w:rFonts w:ascii="Times New Roman" w:hAnsi="Times New Roman" w:cs="Times New Roman"/>
        </w:rPr>
        <w:t xml:space="preserve">aditionally those who did not fit the norm were made precarious, </w:t>
      </w:r>
      <w:proofErr w:type="spellStart"/>
      <w:r>
        <w:rPr>
          <w:rFonts w:ascii="Times New Roman" w:hAnsi="Times New Roman" w:cs="Times New Roman"/>
        </w:rPr>
        <w:t>Lorey</w:t>
      </w:r>
      <w:proofErr w:type="spellEnd"/>
      <w:r>
        <w:rPr>
          <w:rFonts w:ascii="Times New Roman" w:hAnsi="Times New Roman" w:cs="Times New Roman"/>
        </w:rPr>
        <w:t xml:space="preserve"> posits that, in neoliberalism, </w:t>
      </w:r>
      <w:proofErr w:type="spellStart"/>
      <w:r>
        <w:rPr>
          <w:rFonts w:ascii="Times New Roman" w:hAnsi="Times New Roman" w:cs="Times New Roman"/>
        </w:rPr>
        <w:t>precarization</w:t>
      </w:r>
      <w:proofErr w:type="spellEnd"/>
      <w:r>
        <w:rPr>
          <w:rFonts w:ascii="Times New Roman" w:hAnsi="Times New Roman" w:cs="Times New Roman"/>
        </w:rPr>
        <w:t xml:space="preserve"> is transformed from</w:t>
      </w:r>
      <w:ins w:id="77" w:author="Silvio Lorusso" w:date="2017-09-05T18:51:00Z">
        <w:r>
          <w:rPr>
            <w:rFonts w:ascii="Times New Roman" w:hAnsi="Times New Roman" w:cs="Times New Roman"/>
          </w:rPr>
          <w:t xml:space="preserve"> an exception</w:t>
        </w:r>
      </w:ins>
      <w:del w:id="78" w:author="Silvio Lorusso" w:date="2017-09-05T18:51:00Z">
        <w:r>
          <w:rPr>
            <w:rFonts w:ascii="Times New Roman" w:hAnsi="Times New Roman" w:cs="Times New Roman"/>
          </w:rPr>
          <w:delText xml:space="preserve"> contradiction</w:delText>
        </w:r>
      </w:del>
      <w:r>
        <w:rPr>
          <w:rFonts w:ascii="Times New Roman" w:hAnsi="Times New Roman" w:cs="Times New Roman"/>
        </w:rPr>
        <w:t xml:space="preserve"> into </w:t>
      </w:r>
      <w:ins w:id="79" w:author="Silvio Lorusso" w:date="2017-09-05T18:51:00Z">
        <w:r>
          <w:rPr>
            <w:rFonts w:ascii="Times New Roman" w:hAnsi="Times New Roman" w:cs="Times New Roman"/>
          </w:rPr>
          <w:t xml:space="preserve">a </w:t>
        </w:r>
      </w:ins>
      <w:r>
        <w:rPr>
          <w:rFonts w:ascii="Times New Roman" w:hAnsi="Times New Roman" w:cs="Times New Roman"/>
        </w:rPr>
        <w:t>hegemonic, normalized function. Self-</w:t>
      </w:r>
      <w:proofErr w:type="spellStart"/>
      <w:r>
        <w:rPr>
          <w:rFonts w:ascii="Times New Roman" w:hAnsi="Times New Roman" w:cs="Times New Roman"/>
        </w:rPr>
        <w:t>precarization</w:t>
      </w:r>
      <w:proofErr w:type="spellEnd"/>
      <w:r>
        <w:rPr>
          <w:rFonts w:ascii="Times New Roman" w:hAnsi="Times New Roman" w:cs="Times New Roman"/>
        </w:rPr>
        <w:t xml:space="preserve">, thus, serves the needs of economical and governmental power whilst at the same time </w:t>
      </w:r>
      <w:del w:id="80" w:author="Silvio Lorusso" w:date="2017-09-05T18:51:00Z">
        <w:r>
          <w:rPr>
            <w:rFonts w:ascii="Times New Roman" w:hAnsi="Times New Roman" w:cs="Times New Roman"/>
          </w:rPr>
          <w:delText xml:space="preserve">obfuscating </w:delText>
        </w:r>
      </w:del>
      <w:ins w:id="81" w:author="Silvio Lorusso" w:date="2017-09-05T18:51:00Z">
        <w:r>
          <w:rPr>
            <w:rFonts w:ascii="Times New Roman" w:hAnsi="Times New Roman" w:cs="Times New Roman"/>
          </w:rPr>
          <w:t xml:space="preserve">beclouding </w:t>
        </w:r>
      </w:ins>
      <w:r>
        <w:rPr>
          <w:rFonts w:ascii="Times New Roman" w:hAnsi="Times New Roman" w:cs="Times New Roman"/>
        </w:rPr>
        <w:t>its role.</w:t>
      </w:r>
    </w:p>
    <w:p w14:paraId="26A03269" w14:textId="77777777" w:rsidR="00F57E0B" w:rsidRDefault="00F57E0B">
      <w:pPr>
        <w:widowControl w:val="0"/>
        <w:rPr>
          <w:rFonts w:ascii="Times New Roman" w:hAnsi="Times New Roman" w:cs="Times New Roman"/>
        </w:rPr>
      </w:pPr>
    </w:p>
    <w:p w14:paraId="6ABAC0A8" w14:textId="77777777" w:rsidR="00F57E0B" w:rsidRDefault="00A9404A">
      <w:pPr>
        <w:widowControl w:val="0"/>
      </w:pPr>
      <w:del w:id="82" w:author="Silvio Lorusso" w:date="2017-09-06T16:59:00Z">
        <w:r>
          <w:rPr>
            <w:rFonts w:ascii="Times New Roman" w:hAnsi="Times New Roman" w:cs="Times New Roman"/>
          </w:rPr>
          <w:delText>For both</w:delText>
        </w:r>
      </w:del>
      <w:ins w:id="83" w:author="Silvio Lorusso" w:date="2017-09-06T16:59:00Z">
        <w:r>
          <w:rPr>
            <w:rFonts w:ascii="Times New Roman" w:hAnsi="Times New Roman" w:cs="Times New Roman"/>
          </w:rPr>
          <w:t>Both for</w:t>
        </w:r>
      </w:ins>
      <w:del w:id="84" w:author="Silvio Lorusso" w:date="2017-09-06T16:59:00Z">
        <w:r>
          <w:rPr>
            <w:rFonts w:ascii="Times New Roman" w:hAnsi="Times New Roman" w:cs="Times New Roman"/>
          </w:rPr>
          <w:delText>, either</w:delText>
        </w:r>
      </w:del>
      <w:r>
        <w:rPr>
          <w:rFonts w:ascii="Times New Roman" w:hAnsi="Times New Roman" w:cs="Times New Roman"/>
        </w:rPr>
        <w:t xml:space="preserve"> forced </w:t>
      </w:r>
      <w:ins w:id="85" w:author="Silvio Lorusso" w:date="2017-09-06T16:59:00Z">
        <w:r>
          <w:rPr>
            <w:rFonts w:ascii="Times New Roman" w:hAnsi="Times New Roman" w:cs="Times New Roman"/>
          </w:rPr>
          <w:t xml:space="preserve">and </w:t>
        </w:r>
      </w:ins>
      <w:del w:id="86" w:author="Silvio Lorusso" w:date="2017-09-06T16:59:00Z">
        <w:r>
          <w:rPr>
            <w:rFonts w:ascii="Times New Roman" w:hAnsi="Times New Roman" w:cs="Times New Roman"/>
          </w:rPr>
          <w:delText xml:space="preserve">or </w:delText>
        </w:r>
      </w:del>
      <w:r>
        <w:rPr>
          <w:rFonts w:ascii="Times New Roman" w:hAnsi="Times New Roman" w:cs="Times New Roman"/>
        </w:rPr>
        <w:t xml:space="preserve">self-chosen </w:t>
      </w:r>
      <w:proofErr w:type="spellStart"/>
      <w:r>
        <w:rPr>
          <w:rFonts w:ascii="Times New Roman" w:hAnsi="Times New Roman" w:cs="Times New Roman"/>
        </w:rPr>
        <w:t>precarization</w:t>
      </w:r>
      <w:proofErr w:type="spellEnd"/>
      <w:del w:id="87" w:author="Silvio Lorusso" w:date="2017-09-06T17:00:00Z">
        <w:r>
          <w:rPr>
            <w:rFonts w:ascii="Times New Roman" w:hAnsi="Times New Roman" w:cs="Times New Roman"/>
          </w:rPr>
          <w:delText>,</w:delText>
        </w:r>
      </w:del>
      <w:r>
        <w:rPr>
          <w:rFonts w:ascii="Times New Roman" w:hAnsi="Times New Roman" w:cs="Times New Roman"/>
        </w:rPr>
        <w:t xml:space="preserve"> the </w:t>
      </w:r>
      <w:del w:id="88" w:author="majesticmoose " w:date="2017-09-15T18:48:00Z">
        <w:r>
          <w:rPr>
            <w:rFonts w:ascii="Times New Roman" w:hAnsi="Times New Roman" w:cs="Times New Roman"/>
          </w:rPr>
          <w:delText>imposed</w:delText>
        </w:r>
      </w:del>
      <w:r>
        <w:rPr>
          <w:rFonts w:ascii="Times New Roman" w:hAnsi="Times New Roman" w:cs="Times New Roman"/>
        </w:rPr>
        <w:t xml:space="preserve"> narrativ</w:t>
      </w:r>
      <w:r>
        <w:rPr>
          <w:rFonts w:ascii="Times New Roman" w:hAnsi="Times New Roman" w:cs="Times New Roman"/>
        </w:rPr>
        <w:t xml:space="preserve">e is one of creating one's own </w:t>
      </w:r>
      <w:r>
        <w:rPr>
          <w:rFonts w:ascii="Times New Roman" w:hAnsi="Times New Roman" w:cs="Times New Roman"/>
        </w:rPr>
        <w:lastRenderedPageBreak/>
        <w:t xml:space="preserve">opportunities and devising one’s own means of economical success – in short, becoming an entrepreneur. This state imposed narrative is </w:t>
      </w:r>
      <w:ins w:id="89" w:author="Silvio Lorusso" w:date="2017-09-06T17:05:00Z">
        <w:r>
          <w:rPr>
            <w:rFonts w:ascii="Times New Roman" w:hAnsi="Times New Roman" w:cs="Times New Roman"/>
          </w:rPr>
          <w:t xml:space="preserve">characterized by a shift of </w:t>
        </w:r>
      </w:ins>
      <w:del w:id="90" w:author="Silvio Lorusso" w:date="2017-09-06T17:05:00Z">
        <w:r>
          <w:rPr>
            <w:rFonts w:ascii="Times New Roman" w:hAnsi="Times New Roman" w:cs="Times New Roman"/>
          </w:rPr>
          <w:delText>a</w:delText>
        </w:r>
      </w:del>
      <w:r>
        <w:rPr>
          <w:rFonts w:ascii="Times New Roman" w:hAnsi="Times New Roman" w:cs="Times New Roman"/>
        </w:rPr>
        <w:t xml:space="preserve"> responsibility</w:t>
      </w:r>
      <w:del w:id="91" w:author="Silvio Lorusso" w:date="2017-09-06T17:05:00Z">
        <w:r>
          <w:rPr>
            <w:rFonts w:ascii="Times New Roman" w:hAnsi="Times New Roman" w:cs="Times New Roman"/>
          </w:rPr>
          <w:delText xml:space="preserve"> shifting one</w:delText>
        </w:r>
      </w:del>
      <w:r>
        <w:rPr>
          <w:rFonts w:ascii="Times New Roman" w:hAnsi="Times New Roman" w:cs="Times New Roman"/>
        </w:rPr>
        <w:t>, letting the governed subject sh</w:t>
      </w:r>
      <w:r>
        <w:rPr>
          <w:rFonts w:ascii="Times New Roman" w:hAnsi="Times New Roman" w:cs="Times New Roman"/>
        </w:rPr>
        <w:t>oulder the consequences, as well as the blame</w:t>
      </w:r>
      <w:ins w:id="92" w:author="Silvio Lorusso" w:date="2017-09-06T17:07:00Z">
        <w:r>
          <w:rPr>
            <w:rFonts w:ascii="Times New Roman" w:hAnsi="Times New Roman" w:cs="Times New Roman"/>
          </w:rPr>
          <w:t>,</w:t>
        </w:r>
      </w:ins>
      <w:r>
        <w:rPr>
          <w:rFonts w:ascii="Times New Roman" w:hAnsi="Times New Roman" w:cs="Times New Roman"/>
        </w:rPr>
        <w:t xml:space="preserve"> for </w:t>
      </w:r>
      <w:del w:id="93" w:author="Silvio Lorusso" w:date="2017-09-06T17:07:00Z">
        <w:r>
          <w:rPr>
            <w:rFonts w:ascii="Times New Roman" w:hAnsi="Times New Roman" w:cs="Times New Roman"/>
          </w:rPr>
          <w:delText xml:space="preserve">his/her </w:delText>
        </w:r>
      </w:del>
      <w:ins w:id="94" w:author="Silvio Lorusso" w:date="2017-09-06T17:07:00Z">
        <w:r>
          <w:rPr>
            <w:rFonts w:ascii="Times New Roman" w:hAnsi="Times New Roman" w:cs="Times New Roman"/>
          </w:rPr>
          <w:t xml:space="preserve">their </w:t>
        </w:r>
      </w:ins>
      <w:r>
        <w:rPr>
          <w:rFonts w:ascii="Times New Roman" w:hAnsi="Times New Roman" w:cs="Times New Roman"/>
        </w:rPr>
        <w:t>failures, obscuring decisive factors which might hinder equal access to opportunities such as class, gender, race, neurological differences, etc.</w:t>
      </w:r>
    </w:p>
    <w:p w14:paraId="197DD70F" w14:textId="77777777" w:rsidR="00F57E0B" w:rsidRDefault="00F57E0B">
      <w:pPr>
        <w:widowControl w:val="0"/>
        <w:rPr>
          <w:rFonts w:ascii="Times New Roman" w:hAnsi="Times New Roman" w:cs="Times New Roman"/>
        </w:rPr>
      </w:pPr>
    </w:p>
    <w:p w14:paraId="0BB00EC1" w14:textId="77777777" w:rsidR="00F57E0B" w:rsidRDefault="00A9404A">
      <w:pPr>
        <w:widowControl w:val="0"/>
      </w:pPr>
      <w:r>
        <w:rPr>
          <w:rFonts w:ascii="Times New Roman" w:hAnsi="Times New Roman" w:cs="Times New Roman"/>
        </w:rPr>
        <w:t>"In a neoliberal context they</w:t>
      </w:r>
      <w:ins w:id="95" w:author="majesticmoose " w:date="2017-09-15T18:48:00Z">
        <w:r>
          <w:rPr>
            <w:rFonts w:ascii="Times New Roman" w:hAnsi="Times New Roman" w:cs="Times New Roman"/>
          </w:rPr>
          <w:t xml:space="preserve"> </w:t>
        </w:r>
        <w:bookmarkStart w:id="96" w:name="_GoBack"/>
        <w:r w:rsidRPr="00A9404A">
          <w:rPr>
            <w:rFonts w:ascii="Times New Roman" w:hAnsi="Times New Roman" w:cs="Times New Roman"/>
            <w:iCs/>
          </w:rPr>
          <w:t xml:space="preserve">[the </w:t>
        </w:r>
        <w:r w:rsidRPr="00A9404A">
          <w:rPr>
            <w:rFonts w:ascii="Times New Roman" w:hAnsi="Times New Roman" w:cs="Times New Roman"/>
            <w:iCs/>
          </w:rPr>
          <w:t>self-precarious]</w:t>
        </w:r>
      </w:ins>
      <w:r>
        <w:rPr>
          <w:rFonts w:ascii="Times New Roman" w:hAnsi="Times New Roman" w:cs="Times New Roman"/>
        </w:rPr>
        <w:t xml:space="preserve"> </w:t>
      </w:r>
      <w:bookmarkEnd w:id="96"/>
      <w:r>
        <w:rPr>
          <w:rFonts w:ascii="Times New Roman" w:hAnsi="Times New Roman" w:cs="Times New Roman"/>
        </w:rPr>
        <w:t>are exploitable to such an extreme that the state presents them as role models</w:t>
      </w:r>
      <w:ins w:id="97" w:author="Silvio Lorusso" w:date="2017-09-06T17:07:00Z">
        <w:r>
          <w:rPr>
            <w:rFonts w:ascii="Times New Roman" w:hAnsi="Times New Roman" w:cs="Times New Roman"/>
          </w:rPr>
          <w:t>.</w:t>
        </w:r>
      </w:ins>
      <w:r>
        <w:rPr>
          <w:rFonts w:ascii="Times New Roman" w:hAnsi="Times New Roman" w:cs="Times New Roman"/>
        </w:rPr>
        <w:t>" (</w:t>
      </w:r>
      <w:proofErr w:type="spellStart"/>
      <w:r>
        <w:rPr>
          <w:rFonts w:ascii="Times New Roman" w:hAnsi="Times New Roman" w:cs="Times New Roman"/>
        </w:rPr>
        <w:t>Lorey</w:t>
      </w:r>
      <w:proofErr w:type="spellEnd"/>
      <w:r>
        <w:rPr>
          <w:rFonts w:ascii="Times New Roman" w:hAnsi="Times New Roman" w:cs="Times New Roman"/>
        </w:rPr>
        <w:t xml:space="preserve"> 2006)</w:t>
      </w:r>
    </w:p>
    <w:p w14:paraId="7C32AD58" w14:textId="77777777" w:rsidR="00F57E0B" w:rsidRDefault="00F57E0B">
      <w:pPr>
        <w:widowControl w:val="0"/>
        <w:rPr>
          <w:rFonts w:ascii="Times New Roman" w:hAnsi="Times New Roman" w:cs="Times New Roman"/>
        </w:rPr>
      </w:pPr>
    </w:p>
    <w:p w14:paraId="3F3101C1" w14:textId="77777777" w:rsidR="00F57E0B" w:rsidRDefault="00A9404A">
      <w:pPr>
        <w:widowControl w:val="0"/>
      </w:pPr>
      <w:r>
        <w:rPr>
          <w:rFonts w:ascii="Times New Roman" w:hAnsi="Times New Roman" w:cs="Times New Roman"/>
        </w:rPr>
        <w:t xml:space="preserve">This role model, the normalized identity </w:t>
      </w:r>
      <w:proofErr w:type="gramStart"/>
      <w:r>
        <w:rPr>
          <w:rFonts w:ascii="Times New Roman" w:hAnsi="Times New Roman" w:cs="Times New Roman"/>
        </w:rPr>
        <w:t>which</w:t>
      </w:r>
      <w:proofErr w:type="gramEnd"/>
      <w:r>
        <w:rPr>
          <w:rFonts w:ascii="Times New Roman" w:hAnsi="Times New Roman" w:cs="Times New Roman"/>
        </w:rPr>
        <w:t xml:space="preserve"> corresponds </w:t>
      </w:r>
      <w:ins w:id="98" w:author="Silvio Lorusso" w:date="2017-09-06T17:08:00Z">
        <w:r>
          <w:rPr>
            <w:rFonts w:ascii="Times New Roman" w:hAnsi="Times New Roman" w:cs="Times New Roman"/>
          </w:rPr>
          <w:t>to</w:t>
        </w:r>
      </w:ins>
      <w:del w:id="99" w:author="Silvio Lorusso" w:date="2017-09-06T17:08:00Z">
        <w:r>
          <w:rPr>
            <w:rFonts w:ascii="Times New Roman" w:hAnsi="Times New Roman" w:cs="Times New Roman"/>
          </w:rPr>
          <w:delText>with</w:delText>
        </w:r>
      </w:del>
      <w:r>
        <w:rPr>
          <w:rFonts w:ascii="Times New Roman" w:hAnsi="Times New Roman" w:cs="Times New Roman"/>
        </w:rPr>
        <w:t xml:space="preserve"> the hegemonic, is that of a tireless individual who is alert and always ready, a force of nature with a strong presence that is mostly white, often male, charming, creative and gregarious. </w:t>
      </w:r>
      <w:ins w:id="100" w:author="Silvio Lorusso" w:date="2017-09-06T17:11:00Z">
        <w:r>
          <w:rPr>
            <w:rFonts w:ascii="Times New Roman" w:hAnsi="Times New Roman" w:cs="Times New Roman"/>
          </w:rPr>
          <w:t xml:space="preserve">The normal subject </w:t>
        </w:r>
      </w:ins>
      <w:del w:id="101" w:author="Silvio Lorusso" w:date="2017-09-06T17:11:00Z">
        <w:r>
          <w:rPr>
            <w:rFonts w:ascii="Times New Roman" w:hAnsi="Times New Roman" w:cs="Times New Roman"/>
          </w:rPr>
          <w:delText xml:space="preserve">He/she </w:delText>
        </w:r>
      </w:del>
      <w:r>
        <w:rPr>
          <w:rFonts w:ascii="Times New Roman" w:hAnsi="Times New Roman" w:cs="Times New Roman"/>
        </w:rPr>
        <w:t>is someone with the ability to, first an</w:t>
      </w:r>
      <w:r>
        <w:rPr>
          <w:rFonts w:ascii="Times New Roman" w:hAnsi="Times New Roman" w:cs="Times New Roman"/>
        </w:rPr>
        <w:t xml:space="preserve">d foremost, sell </w:t>
      </w:r>
      <w:del w:id="102" w:author="Silvio Lorusso" w:date="2017-09-06T17:11:00Z">
        <w:r>
          <w:rPr>
            <w:rFonts w:ascii="Times New Roman" w:hAnsi="Times New Roman" w:cs="Times New Roman"/>
          </w:rPr>
          <w:delText>him/herself</w:delText>
        </w:r>
      </w:del>
      <w:ins w:id="103" w:author="Silvio Lorusso" w:date="2017-09-06T17:11:00Z">
        <w:r>
          <w:rPr>
            <w:rFonts w:ascii="Times New Roman" w:hAnsi="Times New Roman" w:cs="Times New Roman"/>
          </w:rPr>
          <w:t>themselves</w:t>
        </w:r>
      </w:ins>
      <w:r>
        <w:rPr>
          <w:rFonts w:ascii="Times New Roman" w:hAnsi="Times New Roman" w:cs="Times New Roman"/>
        </w:rPr>
        <w:t>, whose social skills are well tuned and whose energy comes from connecting with others. A force to be reckoned with, this well of virtues is resilient, organized, flexible, efficient... the list goes on and on. Within</w:t>
      </w:r>
      <w:r>
        <w:rPr>
          <w:rFonts w:ascii="Times New Roman" w:hAnsi="Times New Roman" w:cs="Times New Roman"/>
        </w:rPr>
        <w:t xml:space="preserve"> the neoliberal environment, where precarious bodies need to constantly prove themselves economically viable, being visible can also be decisive –every event is an opportunity to trade in social capital, every party might decide whether economical survival</w:t>
      </w:r>
      <w:r>
        <w:rPr>
          <w:rFonts w:ascii="Times New Roman" w:hAnsi="Times New Roman" w:cs="Times New Roman"/>
        </w:rPr>
        <w:t xml:space="preserve"> will be possible for the next couple of months. Where everyone is an entrepreneur, everyone can become your next </w:t>
      </w:r>
      <w:del w:id="104" w:author="Silvio Lorusso" w:date="2017-09-06T17:12:00Z">
        <w:r>
          <w:rPr>
            <w:rFonts w:ascii="Times New Roman" w:hAnsi="Times New Roman" w:cs="Times New Roman"/>
          </w:rPr>
          <w:delText>employer</w:delText>
        </w:r>
      </w:del>
      <w:ins w:id="105" w:author="Silvio Lorusso" w:date="2017-09-06T17:12:00Z">
        <w:r>
          <w:rPr>
            <w:rFonts w:ascii="Times New Roman" w:hAnsi="Times New Roman" w:cs="Times New Roman"/>
          </w:rPr>
          <w:t>investor</w:t>
        </w:r>
      </w:ins>
      <w:r>
        <w:rPr>
          <w:rFonts w:ascii="Times New Roman" w:hAnsi="Times New Roman" w:cs="Times New Roman"/>
        </w:rPr>
        <w:t>. Being seen as productive often becomes more important than production itself.</w:t>
      </w:r>
    </w:p>
    <w:p w14:paraId="561D1B75" w14:textId="77777777" w:rsidR="00F57E0B" w:rsidRDefault="00F57E0B">
      <w:pPr>
        <w:widowControl w:val="0"/>
        <w:rPr>
          <w:rFonts w:ascii="Times New Roman" w:hAnsi="Times New Roman" w:cs="Times New Roman"/>
        </w:rPr>
      </w:pPr>
    </w:p>
    <w:p w14:paraId="35B3493F" w14:textId="77777777" w:rsidR="00F57E0B" w:rsidRDefault="00A9404A">
      <w:pPr>
        <w:widowControl w:val="0"/>
      </w:pPr>
      <w:proofErr w:type="spellStart"/>
      <w:r>
        <w:rPr>
          <w:rFonts w:ascii="Times New Roman" w:hAnsi="Times New Roman" w:cs="Times New Roman"/>
        </w:rPr>
        <w:t>Lorey</w:t>
      </w:r>
      <w:proofErr w:type="spellEnd"/>
      <w:r>
        <w:rPr>
          <w:rFonts w:ascii="Times New Roman" w:hAnsi="Times New Roman" w:cs="Times New Roman"/>
        </w:rPr>
        <w:t xml:space="preserve"> identifies self-</w:t>
      </w:r>
      <w:proofErr w:type="spellStart"/>
      <w:r>
        <w:rPr>
          <w:rFonts w:ascii="Times New Roman" w:hAnsi="Times New Roman" w:cs="Times New Roman"/>
        </w:rPr>
        <w:t>precarization</w:t>
      </w:r>
      <w:proofErr w:type="spellEnd"/>
      <w:r>
        <w:rPr>
          <w:rFonts w:ascii="Times New Roman" w:hAnsi="Times New Roman" w:cs="Times New Roman"/>
        </w:rPr>
        <w:t xml:space="preserve"> with feel</w:t>
      </w:r>
      <w:r>
        <w:rPr>
          <w:rFonts w:ascii="Times New Roman" w:hAnsi="Times New Roman" w:cs="Times New Roman"/>
        </w:rPr>
        <w:t>ings of fear, loss of control, insecurity, as well with a redefinition of the boundaries between work and leisure. Always having to be “on” and prove yourself constantly to others is a taxing project on everyone forced to exist under such conditions – even</w:t>
      </w:r>
      <w:r>
        <w:rPr>
          <w:rFonts w:ascii="Times New Roman" w:hAnsi="Times New Roman" w:cs="Times New Roman"/>
        </w:rPr>
        <w:t xml:space="preserve"> for those who fit the ‘job’ description almost to a tee. We can imagine it is even more so for the precarious within the </w:t>
      </w:r>
      <w:proofErr w:type="spellStart"/>
      <w:r>
        <w:rPr>
          <w:rFonts w:ascii="Times New Roman" w:hAnsi="Times New Roman" w:cs="Times New Roman"/>
        </w:rPr>
        <w:t>precarized</w:t>
      </w:r>
      <w:proofErr w:type="spellEnd"/>
      <w:r>
        <w:rPr>
          <w:rFonts w:ascii="Times New Roman" w:hAnsi="Times New Roman" w:cs="Times New Roman"/>
        </w:rPr>
        <w:t xml:space="preserve"> population </w:t>
      </w:r>
      <w:ins w:id="106" w:author="Silvio Lorusso" w:date="2017-09-06T17:15:00Z">
        <w:r>
          <w:rPr>
            <w:rFonts w:ascii="Times New Roman" w:hAnsi="Times New Roman" w:cs="Times New Roman"/>
          </w:rPr>
          <w:t>–</w:t>
        </w:r>
      </w:ins>
      <w:del w:id="107" w:author="Silvio Lorusso" w:date="2017-09-06T17:15:00Z">
        <w:r>
          <w:rPr>
            <w:rFonts w:ascii="Times New Roman" w:hAnsi="Times New Roman" w:cs="Times New Roman"/>
          </w:rPr>
          <w:delText xml:space="preserve">- </w:delText>
        </w:r>
      </w:del>
      <w:r>
        <w:rPr>
          <w:rFonts w:ascii="Times New Roman" w:hAnsi="Times New Roman" w:cs="Times New Roman"/>
        </w:rPr>
        <w:t xml:space="preserve">the </w:t>
      </w:r>
      <w:proofErr w:type="spellStart"/>
      <w:r>
        <w:rPr>
          <w:rFonts w:ascii="Times New Roman" w:hAnsi="Times New Roman" w:cs="Times New Roman"/>
        </w:rPr>
        <w:t>neurodiverse</w:t>
      </w:r>
      <w:proofErr w:type="spellEnd"/>
      <w:r>
        <w:rPr>
          <w:rFonts w:ascii="Times New Roman" w:hAnsi="Times New Roman" w:cs="Times New Roman"/>
        </w:rPr>
        <w:t xml:space="preserve">, people of </w:t>
      </w:r>
      <w:proofErr w:type="spellStart"/>
      <w:r>
        <w:rPr>
          <w:rFonts w:ascii="Times New Roman" w:hAnsi="Times New Roman" w:cs="Times New Roman"/>
        </w:rPr>
        <w:t>colour</w:t>
      </w:r>
      <w:proofErr w:type="spellEnd"/>
      <w:r>
        <w:rPr>
          <w:rFonts w:ascii="Times New Roman" w:hAnsi="Times New Roman" w:cs="Times New Roman"/>
        </w:rPr>
        <w:t xml:space="preserve">, female, </w:t>
      </w:r>
      <w:proofErr w:type="spellStart"/>
      <w:r>
        <w:rPr>
          <w:rFonts w:ascii="Times New Roman" w:hAnsi="Times New Roman" w:cs="Times New Roman"/>
        </w:rPr>
        <w:t>transexual</w:t>
      </w:r>
      <w:proofErr w:type="spellEnd"/>
      <w:r>
        <w:rPr>
          <w:rFonts w:ascii="Times New Roman" w:hAnsi="Times New Roman" w:cs="Times New Roman"/>
        </w:rPr>
        <w:t>, introverted, anxious, etc. For them, fitting in alway</w:t>
      </w:r>
      <w:r>
        <w:rPr>
          <w:rFonts w:ascii="Times New Roman" w:hAnsi="Times New Roman" w:cs="Times New Roman"/>
        </w:rPr>
        <w:t xml:space="preserve">s involves some degree of self-mutilation and adaptation. As an example, a simple </w:t>
      </w:r>
      <w:ins w:id="108" w:author="Silvio Lorusso" w:date="2017-09-06T17:15:00Z">
        <w:r>
          <w:rPr>
            <w:rFonts w:ascii="Times New Roman" w:hAnsi="Times New Roman" w:cs="Times New Roman"/>
          </w:rPr>
          <w:t>i</w:t>
        </w:r>
      </w:ins>
      <w:del w:id="109" w:author="Silvio Lorusso" w:date="2017-09-06T17:15:00Z">
        <w:r>
          <w:rPr>
            <w:rFonts w:ascii="Times New Roman" w:hAnsi="Times New Roman" w:cs="Times New Roman"/>
          </w:rPr>
          <w:delText>I</w:delText>
        </w:r>
      </w:del>
      <w:r>
        <w:rPr>
          <w:rFonts w:ascii="Times New Roman" w:hAnsi="Times New Roman" w:cs="Times New Roman"/>
        </w:rPr>
        <w:t>nternet search for “introvert” returns several links to articles about the hidden power of the introvert, the wonderful mythical creature with a rich inner world that</w:t>
      </w:r>
    </w:p>
    <w:p w14:paraId="3A0DC563" w14:textId="77777777" w:rsidR="00F57E0B" w:rsidRDefault="00A9404A">
      <w:pPr>
        <w:widowControl w:val="0"/>
        <w:rPr>
          <w:rFonts w:ascii="Times New Roman" w:hAnsi="Times New Roman" w:cs="Times New Roman"/>
        </w:rPr>
      </w:pPr>
      <w:proofErr w:type="gramStart"/>
      <w:r>
        <w:rPr>
          <w:rFonts w:ascii="Times New Roman" w:hAnsi="Times New Roman" w:cs="Times New Roman"/>
        </w:rPr>
        <w:t>can</w:t>
      </w:r>
      <w:proofErr w:type="gramEnd"/>
      <w:r>
        <w:rPr>
          <w:rFonts w:ascii="Times New Roman" w:hAnsi="Times New Roman" w:cs="Times New Roman"/>
        </w:rPr>
        <w:t xml:space="preserve"> b</w:t>
      </w:r>
      <w:r>
        <w:rPr>
          <w:rFonts w:ascii="Times New Roman" w:hAnsi="Times New Roman" w:cs="Times New Roman"/>
        </w:rPr>
        <w:t>ecome a great leader if his/her powers are respected and correctly harnessed. Likewise, several articles praise the value of having a person on the Autism Spectrum on your work team. This stereotyped and mystified narrative, besides being unhelpful and ass</w:t>
      </w:r>
      <w:r>
        <w:rPr>
          <w:rFonts w:ascii="Times New Roman" w:hAnsi="Times New Roman" w:cs="Times New Roman"/>
        </w:rPr>
        <w:t xml:space="preserve">uming some degree of </w:t>
      </w:r>
      <w:del w:id="110" w:author="Silvio Lorusso" w:date="2017-09-06T17:16:00Z">
        <w:r>
          <w:rPr>
            <w:rFonts w:ascii="Times New Roman" w:hAnsi="Times New Roman" w:cs="Times New Roman"/>
          </w:rPr>
          <w:delText>privilege</w:delText>
        </w:r>
      </w:del>
      <w:ins w:id="111" w:author="Silvio Lorusso" w:date="2017-09-06T17:16:00Z">
        <w:r>
          <w:rPr>
            <w:rFonts w:ascii="Times New Roman" w:hAnsi="Times New Roman" w:cs="Times New Roman"/>
          </w:rPr>
          <w:t>advantage</w:t>
        </w:r>
      </w:ins>
      <w:r>
        <w:rPr>
          <w:rFonts w:ascii="Times New Roman" w:hAnsi="Times New Roman" w:cs="Times New Roman"/>
        </w:rPr>
        <w:t>, immediately places an inordinate amount of pressure on these people to make up for their deviance to the norm with the “unique” attributes they are famed to have. Acceptance comes at the price of constant performance of an attributed set of traits, quali</w:t>
      </w:r>
      <w:r>
        <w:rPr>
          <w:rFonts w:ascii="Times New Roman" w:hAnsi="Times New Roman" w:cs="Times New Roman"/>
        </w:rPr>
        <w:t xml:space="preserve">ties and strengths. Much of </w:t>
      </w:r>
      <w:ins w:id="112" w:author="Silvio Lorusso" w:date="2017-09-06T17:17:00Z">
        <w:r>
          <w:rPr>
            <w:rFonts w:ascii="Times New Roman" w:hAnsi="Times New Roman" w:cs="Times New Roman"/>
          </w:rPr>
          <w:t xml:space="preserve">the </w:t>
        </w:r>
      </w:ins>
      <w:r>
        <w:rPr>
          <w:rFonts w:ascii="Times New Roman" w:hAnsi="Times New Roman" w:cs="Times New Roman"/>
        </w:rPr>
        <w:t>mainstream discourse in this arena condescendingly engulfs all diversity into a productive body: individual differences are taken into account as long as they are coherent with their official portrait and in so far as they c</w:t>
      </w:r>
      <w:r>
        <w:rPr>
          <w:rFonts w:ascii="Times New Roman" w:hAnsi="Times New Roman" w:cs="Times New Roman"/>
        </w:rPr>
        <w:t>an be made exploitable by capital.</w:t>
      </w:r>
    </w:p>
    <w:p w14:paraId="3D5A3617" w14:textId="77777777" w:rsidR="00F57E0B" w:rsidRDefault="00F57E0B">
      <w:pPr>
        <w:widowControl w:val="0"/>
        <w:rPr>
          <w:rFonts w:ascii="Times New Roman" w:hAnsi="Times New Roman" w:cs="Times New Roman"/>
        </w:rPr>
      </w:pPr>
    </w:p>
    <w:p w14:paraId="48D9E300" w14:textId="77777777" w:rsidR="00F57E0B" w:rsidRDefault="00A9404A">
      <w:pPr>
        <w:widowControl w:val="0"/>
        <w:rPr>
          <w:rFonts w:ascii="Times New Roman" w:hAnsi="Times New Roman" w:cs="Times New Roman"/>
        </w:rPr>
      </w:pPr>
      <w:r>
        <w:rPr>
          <w:rFonts w:ascii="Times New Roman" w:hAnsi="Times New Roman" w:cs="Times New Roman"/>
        </w:rPr>
        <w:t xml:space="preserve">Coherence might just be a key concept to retain and explore further. </w:t>
      </w:r>
      <w:proofErr w:type="spellStart"/>
      <w:r>
        <w:rPr>
          <w:rFonts w:ascii="Times New Roman" w:hAnsi="Times New Roman" w:cs="Times New Roman"/>
        </w:rPr>
        <w:t>Lorey</w:t>
      </w:r>
      <w:proofErr w:type="spellEnd"/>
      <w:r>
        <w:rPr>
          <w:rFonts w:ascii="Times New Roman" w:hAnsi="Times New Roman" w:cs="Times New Roman"/>
        </w:rPr>
        <w:t xml:space="preserve"> underlines its importance as a fundamental of modern sovereign</w:t>
      </w:r>
      <w:del w:id="113" w:author="Silvio Lorusso" w:date="2017-09-06T17:20:00Z">
        <w:r>
          <w:rPr>
            <w:rFonts w:ascii="Times New Roman" w:hAnsi="Times New Roman" w:cs="Times New Roman"/>
          </w:rPr>
          <w:delText>i</w:delText>
        </w:r>
      </w:del>
      <w:r>
        <w:rPr>
          <w:rFonts w:ascii="Times New Roman" w:hAnsi="Times New Roman" w:cs="Times New Roman"/>
        </w:rPr>
        <w:t>ty – self-governing depends on an imagined coherence and wholeness that shapes its</w:t>
      </w:r>
      <w:r>
        <w:rPr>
          <w:rFonts w:ascii="Times New Roman" w:hAnsi="Times New Roman" w:cs="Times New Roman"/>
        </w:rPr>
        <w:t xml:space="preserve">elf on the mold of “normality”. Likewise, in order to be made productive, “abnormality” must be absorbed into a </w:t>
      </w:r>
      <w:r>
        <w:rPr>
          <w:rFonts w:ascii="Times New Roman" w:hAnsi="Times New Roman" w:cs="Times New Roman"/>
        </w:rPr>
        <w:lastRenderedPageBreak/>
        <w:t>perfectly defined identity that is thus easier to govern. If constructing one’s identity boils down to attaining some sort of perceived coherenc</w:t>
      </w:r>
      <w:r>
        <w:rPr>
          <w:rFonts w:ascii="Times New Roman" w:hAnsi="Times New Roman" w:cs="Times New Roman"/>
        </w:rPr>
        <w:t>e, when this requirement fails the individual becomes susceptible to what some psychologists call ‘ontological</w:t>
      </w:r>
    </w:p>
    <w:p w14:paraId="69E65E40" w14:textId="77777777" w:rsidR="00F57E0B" w:rsidRDefault="00A9404A">
      <w:pPr>
        <w:widowControl w:val="0"/>
        <w:rPr>
          <w:rFonts w:ascii="Times New Roman" w:hAnsi="Times New Roman" w:cs="Times New Roman"/>
        </w:rPr>
      </w:pPr>
      <w:proofErr w:type="gramStart"/>
      <w:ins w:id="114" w:author="Silvio Lorusso" w:date="2017-09-06T17:20:00Z">
        <w:r>
          <w:rPr>
            <w:rFonts w:ascii="Times New Roman" w:hAnsi="Times New Roman" w:cs="Times New Roman"/>
          </w:rPr>
          <w:t>i</w:t>
        </w:r>
      </w:ins>
      <w:proofErr w:type="gramEnd"/>
      <w:del w:id="115" w:author="Silvio Lorusso" w:date="2017-09-06T17:20:00Z">
        <w:r>
          <w:rPr>
            <w:rFonts w:ascii="Times New Roman" w:hAnsi="Times New Roman" w:cs="Times New Roman"/>
          </w:rPr>
          <w:delText>I</w:delText>
        </w:r>
      </w:del>
      <w:r>
        <w:rPr>
          <w:rFonts w:ascii="Times New Roman" w:hAnsi="Times New Roman" w:cs="Times New Roman"/>
        </w:rPr>
        <w:t>nsecurity’. Ontological insecurity, which R.D. Laing defines as the lack of an overarching “sense of personal consistency and cohesiveness”</w:t>
      </w:r>
      <w:ins w:id="116" w:author="Silvio Lorusso" w:date="2017-09-06T17:20:00Z">
        <w:r>
          <w:rPr>
            <w:rFonts w:ascii="Times New Roman" w:hAnsi="Times New Roman" w:cs="Times New Roman"/>
          </w:rPr>
          <w:t>,</w:t>
        </w:r>
      </w:ins>
      <w:r>
        <w:rPr>
          <w:rFonts w:ascii="Times New Roman" w:hAnsi="Times New Roman" w:cs="Times New Roman"/>
        </w:rPr>
        <w:t xml:space="preserve"> is</w:t>
      </w:r>
      <w:del w:id="117" w:author="Silvio Lorusso" w:date="2017-09-06T17:20:00Z">
        <w:r>
          <w:rPr>
            <w:rFonts w:ascii="Times New Roman" w:hAnsi="Times New Roman" w:cs="Times New Roman"/>
          </w:rPr>
          <w:delText xml:space="preserve">, according to Rob Horning's “Sick of Myself”, </w:delText>
        </w:r>
      </w:del>
      <w:ins w:id="118" w:author="Silvio Lorusso" w:date="2017-09-06T17:20:00Z">
        <w:r>
          <w:rPr>
            <w:rFonts w:ascii="Times New Roman" w:hAnsi="Times New Roman" w:cs="Times New Roman"/>
          </w:rPr>
          <w:t xml:space="preserve"> </w:t>
        </w:r>
      </w:ins>
      <w:r>
        <w:rPr>
          <w:rFonts w:ascii="Times New Roman" w:hAnsi="Times New Roman" w:cs="Times New Roman"/>
        </w:rPr>
        <w:t>a postmodern condition</w:t>
      </w:r>
      <w:ins w:id="119" w:author="Silvio Lorusso" w:date="2017-09-06T17:20:00Z">
        <w:r>
          <w:rPr>
            <w:rFonts w:ascii="Times New Roman" w:hAnsi="Times New Roman" w:cs="Times New Roman"/>
          </w:rPr>
          <w:t xml:space="preserve"> as Rob Horning maintain</w:t>
        </w:r>
      </w:ins>
      <w:ins w:id="120" w:author="majesticmoose " w:date="2017-09-15T19:11:00Z">
        <w:r>
          <w:rPr>
            <w:rFonts w:ascii="Times New Roman" w:hAnsi="Times New Roman" w:cs="Times New Roman"/>
          </w:rPr>
          <w:t>s</w:t>
        </w:r>
      </w:ins>
      <w:ins w:id="121" w:author="Silvio Lorusso" w:date="2017-09-06T17:20:00Z">
        <w:r>
          <w:rPr>
            <w:rFonts w:ascii="Times New Roman" w:hAnsi="Times New Roman" w:cs="Times New Roman"/>
          </w:rPr>
          <w:t xml:space="preserve"> in his “Sick of </w:t>
        </w:r>
        <w:proofErr w:type="gramStart"/>
        <w:r>
          <w:rPr>
            <w:rFonts w:ascii="Times New Roman" w:hAnsi="Times New Roman" w:cs="Times New Roman"/>
          </w:rPr>
          <w:t>Myself</w:t>
        </w:r>
        <w:proofErr w:type="gramEnd"/>
        <w:r>
          <w:rPr>
            <w:rFonts w:ascii="Times New Roman" w:hAnsi="Times New Roman" w:cs="Times New Roman"/>
          </w:rPr>
          <w:t>”</w:t>
        </w:r>
      </w:ins>
      <w:r>
        <w:rPr>
          <w:rFonts w:ascii="Times New Roman" w:hAnsi="Times New Roman" w:cs="Times New Roman"/>
        </w:rPr>
        <w:t>.</w:t>
      </w:r>
    </w:p>
    <w:p w14:paraId="45BAA2A1" w14:textId="77777777" w:rsidR="00F57E0B" w:rsidRDefault="00F57E0B">
      <w:pPr>
        <w:widowControl w:val="0"/>
        <w:rPr>
          <w:rFonts w:ascii="Times New Roman" w:hAnsi="Times New Roman" w:cs="Times New Roman"/>
        </w:rPr>
      </w:pPr>
    </w:p>
    <w:p w14:paraId="23FDCB1D" w14:textId="77777777" w:rsidR="00F57E0B" w:rsidRDefault="00F57E0B">
      <w:pPr>
        <w:widowControl w:val="0"/>
        <w:rPr>
          <w:rFonts w:ascii="Times New Roman" w:hAnsi="Times New Roman" w:cs="Times New Roman"/>
        </w:rPr>
      </w:pPr>
    </w:p>
    <w:p w14:paraId="5A65DC18" w14:textId="77777777" w:rsidR="00F57E0B" w:rsidRDefault="00A9404A">
      <w:pPr>
        <w:widowControl w:val="0"/>
        <w:rPr>
          <w:rFonts w:ascii="Times New Roman" w:hAnsi="Times New Roman" w:cs="Times New Roman"/>
        </w:rPr>
      </w:pPr>
      <w:r>
        <w:rPr>
          <w:rFonts w:ascii="Times New Roman" w:hAnsi="Times New Roman" w:cs="Times New Roman"/>
        </w:rPr>
        <w:t xml:space="preserve">Where everyone is concerned with becoming themselves, with self-realization, self-improvement, and other self-alienating techniques, </w:t>
      </w:r>
      <w:r>
        <w:rPr>
          <w:rFonts w:ascii="Times New Roman" w:hAnsi="Times New Roman" w:cs="Times New Roman"/>
        </w:rPr>
        <w:t>attention shifts away from community building, organization and strengthening of solidarity bonds between individuals. Normalized precarious identity, where everyone is an entrepreneur of the self, is paradoxically isolating in all of its promotion of netw</w:t>
      </w:r>
      <w:r>
        <w:rPr>
          <w:rFonts w:ascii="Times New Roman" w:hAnsi="Times New Roman" w:cs="Times New Roman"/>
        </w:rPr>
        <w:t xml:space="preserve">orking and social interaction. In this scenario, human relations are not conceived as bonds of solidarity and shared struggles, but established as a means to achieve an end </w:t>
      </w:r>
      <w:ins w:id="122" w:author="Silvio Lorusso" w:date="2017-09-06T17:23:00Z">
        <w:r>
          <w:rPr>
            <w:rFonts w:ascii="Times New Roman" w:hAnsi="Times New Roman" w:cs="Times New Roman"/>
          </w:rPr>
          <w:t>–</w:t>
        </w:r>
      </w:ins>
      <w:del w:id="123" w:author="Silvio Lorusso" w:date="2017-09-06T17:23:00Z">
        <w:r>
          <w:rPr>
            <w:rFonts w:ascii="Times New Roman" w:hAnsi="Times New Roman" w:cs="Times New Roman"/>
          </w:rPr>
          <w:delText xml:space="preserve">- </w:delText>
        </w:r>
      </w:del>
      <w:r>
        <w:rPr>
          <w:rFonts w:ascii="Times New Roman" w:hAnsi="Times New Roman" w:cs="Times New Roman"/>
        </w:rPr>
        <w:t>they</w:t>
      </w:r>
      <w:ins w:id="124" w:author="Silvio Lorusso" w:date="2017-09-06T17:23:00Z">
        <w:r>
          <w:rPr>
            <w:rFonts w:ascii="Times New Roman" w:hAnsi="Times New Roman" w:cs="Times New Roman"/>
          </w:rPr>
          <w:t>’</w:t>
        </w:r>
      </w:ins>
      <w:del w:id="125" w:author="Silvio Lorusso" w:date="2017-09-06T17:23:00Z">
        <w:r>
          <w:rPr>
            <w:rFonts w:ascii="Times New Roman" w:hAnsi="Times New Roman" w:cs="Times New Roman"/>
          </w:rPr>
          <w:delText>'</w:delText>
        </w:r>
      </w:del>
      <w:r>
        <w:rPr>
          <w:rFonts w:ascii="Times New Roman" w:hAnsi="Times New Roman" w:cs="Times New Roman"/>
        </w:rPr>
        <w:t>re the promise of future financial gratification. Evoking the image of the</w:t>
      </w:r>
      <w:r>
        <w:rPr>
          <w:rFonts w:ascii="Times New Roman" w:hAnsi="Times New Roman" w:cs="Times New Roman"/>
        </w:rPr>
        <w:t xml:space="preserve"> social graph (</w:t>
      </w:r>
      <w:ins w:id="126" w:author="Silvio Lorusso" w:date="2017-09-06T17:23:00Z">
        <w:r>
          <w:rPr>
            <w:rFonts w:ascii="Times New Roman" w:hAnsi="Times New Roman" w:cs="Times New Roman"/>
          </w:rPr>
          <w:t xml:space="preserve">the </w:t>
        </w:r>
      </w:ins>
      <w:r>
        <w:rPr>
          <w:rFonts w:ascii="Times New Roman" w:hAnsi="Times New Roman" w:cs="Times New Roman"/>
        </w:rPr>
        <w:t xml:space="preserve">graphical representation of relationships between everybody and everything on the internet), Yuk </w:t>
      </w:r>
      <w:proofErr w:type="spellStart"/>
      <w:r>
        <w:rPr>
          <w:rFonts w:ascii="Times New Roman" w:hAnsi="Times New Roman" w:cs="Times New Roman"/>
        </w:rPr>
        <w:t>Hui</w:t>
      </w:r>
      <w:proofErr w:type="spellEnd"/>
      <w:r>
        <w:rPr>
          <w:rFonts w:ascii="Times New Roman" w:hAnsi="Times New Roman" w:cs="Times New Roman"/>
        </w:rPr>
        <w:t xml:space="preserve"> and Harry </w:t>
      </w:r>
      <w:proofErr w:type="spellStart"/>
      <w:r>
        <w:rPr>
          <w:rFonts w:ascii="Times New Roman" w:hAnsi="Times New Roman" w:cs="Times New Roman"/>
        </w:rPr>
        <w:t>Halpin</w:t>
      </w:r>
      <w:proofErr w:type="spellEnd"/>
      <w:r>
        <w:rPr>
          <w:rFonts w:ascii="Times New Roman" w:hAnsi="Times New Roman" w:cs="Times New Roman"/>
        </w:rPr>
        <w:t xml:space="preserve"> underline that the </w:t>
      </w:r>
      <w:del w:id="127" w:author="Silvio Lorusso" w:date="2017-09-06T17:23:00Z">
        <w:r>
          <w:rPr>
            <w:rFonts w:ascii="Times New Roman" w:hAnsi="Times New Roman" w:cs="Times New Roman"/>
          </w:rPr>
          <w:delText xml:space="preserve">representation </w:delText>
        </w:r>
      </w:del>
      <w:ins w:id="128" w:author="Silvio Lorusso" w:date="2017-09-06T17:23:00Z">
        <w:r>
          <w:rPr>
            <w:rFonts w:ascii="Times New Roman" w:hAnsi="Times New Roman" w:cs="Times New Roman"/>
          </w:rPr>
          <w:t xml:space="preserve">visualization </w:t>
        </w:r>
      </w:ins>
      <w:r>
        <w:rPr>
          <w:rFonts w:ascii="Times New Roman" w:hAnsi="Times New Roman" w:cs="Times New Roman"/>
        </w:rPr>
        <w:t>of social networks as nodes and links “reinforces the philosophical ass</w:t>
      </w:r>
      <w:r>
        <w:rPr>
          <w:rFonts w:ascii="Times New Roman" w:hAnsi="Times New Roman" w:cs="Times New Roman"/>
        </w:rPr>
        <w:t>umption that social relations always exist in a reified manner as ‘links’ between one atomic unit and another” (</w:t>
      </w:r>
      <w:proofErr w:type="spellStart"/>
      <w:r>
        <w:rPr>
          <w:rFonts w:ascii="Times New Roman" w:hAnsi="Times New Roman" w:cs="Times New Roman"/>
        </w:rPr>
        <w:t>Hui</w:t>
      </w:r>
      <w:proofErr w:type="spellEnd"/>
      <w:r>
        <w:rPr>
          <w:rFonts w:ascii="Times New Roman" w:hAnsi="Times New Roman" w:cs="Times New Roman"/>
        </w:rPr>
        <w:t xml:space="preserve"> and </w:t>
      </w:r>
      <w:proofErr w:type="spellStart"/>
      <w:r>
        <w:rPr>
          <w:rFonts w:ascii="Times New Roman" w:hAnsi="Times New Roman" w:cs="Times New Roman"/>
        </w:rPr>
        <w:t>Halpin</w:t>
      </w:r>
      <w:proofErr w:type="spellEnd"/>
      <w:r>
        <w:rPr>
          <w:rFonts w:ascii="Times New Roman" w:hAnsi="Times New Roman" w:cs="Times New Roman"/>
        </w:rPr>
        <w:t xml:space="preserve">, 2013). Presiding not only over our online, but also over our offline lives, these atomized representations </w:t>
      </w:r>
      <w:del w:id="129" w:author="Silvio Lorusso" w:date="2017-09-06T17:24:00Z">
        <w:r>
          <w:rPr>
            <w:rFonts w:ascii="Times New Roman" w:hAnsi="Times New Roman" w:cs="Times New Roman"/>
          </w:rPr>
          <w:delText>help</w:delText>
        </w:r>
      </w:del>
      <w:r>
        <w:rPr>
          <w:rFonts w:ascii="Times New Roman" w:hAnsi="Times New Roman" w:cs="Times New Roman"/>
        </w:rPr>
        <w:t xml:space="preserve"> challenge the po</w:t>
      </w:r>
      <w:r>
        <w:rPr>
          <w:rFonts w:ascii="Times New Roman" w:hAnsi="Times New Roman" w:cs="Times New Roman"/>
        </w:rPr>
        <w:t xml:space="preserve">ssibilities for collectivized </w:t>
      </w:r>
      <w:proofErr w:type="spellStart"/>
      <w:proofErr w:type="gramStart"/>
      <w:r>
        <w:rPr>
          <w:rFonts w:ascii="Times New Roman" w:hAnsi="Times New Roman" w:cs="Times New Roman"/>
        </w:rPr>
        <w:t>counterbehaviour</w:t>
      </w:r>
      <w:proofErr w:type="spellEnd"/>
      <w:r>
        <w:rPr>
          <w:rFonts w:ascii="Times New Roman" w:hAnsi="Times New Roman" w:cs="Times New Roman"/>
        </w:rPr>
        <w:t xml:space="preserve"> which</w:t>
      </w:r>
      <w:proofErr w:type="gramEnd"/>
      <w:r>
        <w:rPr>
          <w:rFonts w:ascii="Times New Roman" w:hAnsi="Times New Roman" w:cs="Times New Roman"/>
        </w:rPr>
        <w:t xml:space="preserve">, </w:t>
      </w:r>
      <w:proofErr w:type="spellStart"/>
      <w:r>
        <w:rPr>
          <w:rFonts w:ascii="Times New Roman" w:hAnsi="Times New Roman" w:cs="Times New Roman"/>
        </w:rPr>
        <w:t>Lorey</w:t>
      </w:r>
      <w:proofErr w:type="spellEnd"/>
      <w:r>
        <w:rPr>
          <w:rFonts w:ascii="Times New Roman" w:hAnsi="Times New Roman" w:cs="Times New Roman"/>
        </w:rPr>
        <w:t xml:space="preserve"> states, is currently missing.</w:t>
      </w:r>
    </w:p>
    <w:p w14:paraId="10B96647" w14:textId="77777777" w:rsidR="00F57E0B" w:rsidRDefault="00F57E0B">
      <w:pPr>
        <w:widowControl w:val="0"/>
        <w:rPr>
          <w:rFonts w:ascii="Times New Roman" w:hAnsi="Times New Roman" w:cs="Times New Roman"/>
        </w:rPr>
      </w:pPr>
    </w:p>
    <w:p w14:paraId="3395784D" w14:textId="77777777" w:rsidR="00F57E0B" w:rsidRDefault="00A9404A">
      <w:pPr>
        <w:widowControl w:val="0"/>
        <w:rPr>
          <w:rFonts w:ascii="Times New Roman" w:hAnsi="Times New Roman" w:cs="Times New Roman"/>
        </w:rPr>
      </w:pPr>
      <w:r>
        <w:rPr>
          <w:rFonts w:ascii="Times New Roman" w:hAnsi="Times New Roman" w:cs="Times New Roman"/>
        </w:rPr>
        <w:t xml:space="preserve">Could a radical refusal of coherence be the basis to start constructing such collectivized </w:t>
      </w:r>
      <w:proofErr w:type="spellStart"/>
      <w:r>
        <w:rPr>
          <w:rFonts w:ascii="Times New Roman" w:hAnsi="Times New Roman" w:cs="Times New Roman"/>
        </w:rPr>
        <w:t>counterbehaviour</w:t>
      </w:r>
      <w:proofErr w:type="spellEnd"/>
      <w:r>
        <w:rPr>
          <w:rFonts w:ascii="Times New Roman" w:hAnsi="Times New Roman" w:cs="Times New Roman"/>
        </w:rPr>
        <w:t xml:space="preserve">? Could idiosyncrasy be part of the answer to </w:t>
      </w:r>
      <w:proofErr w:type="spellStart"/>
      <w:r>
        <w:rPr>
          <w:rFonts w:ascii="Times New Roman" w:hAnsi="Times New Roman" w:cs="Times New Roman"/>
        </w:rPr>
        <w:t>Lorey</w:t>
      </w:r>
      <w:ins w:id="130" w:author="Silvio Lorusso" w:date="2017-09-06T17:26:00Z">
        <w:r>
          <w:rPr>
            <w:rFonts w:ascii="Times New Roman" w:hAnsi="Times New Roman" w:cs="Times New Roman"/>
          </w:rPr>
          <w:t>’</w:t>
        </w:r>
      </w:ins>
      <w:del w:id="131" w:author="Silvio Lorusso" w:date="2017-09-06T17:26:00Z">
        <w:r>
          <w:rPr>
            <w:rFonts w:ascii="Times New Roman" w:hAnsi="Times New Roman" w:cs="Times New Roman"/>
          </w:rPr>
          <w:delText>'</w:delText>
        </w:r>
      </w:del>
      <w:r>
        <w:rPr>
          <w:rFonts w:ascii="Times New Roman" w:hAnsi="Times New Roman" w:cs="Times New Roman"/>
        </w:rPr>
        <w:t>s</w:t>
      </w:r>
      <w:proofErr w:type="spellEnd"/>
      <w:r>
        <w:rPr>
          <w:rFonts w:ascii="Times New Roman" w:hAnsi="Times New Roman" w:cs="Times New Roman"/>
        </w:rPr>
        <w:t xml:space="preserve"> que</w:t>
      </w:r>
      <w:r>
        <w:rPr>
          <w:rFonts w:ascii="Times New Roman" w:hAnsi="Times New Roman" w:cs="Times New Roman"/>
        </w:rPr>
        <w:t xml:space="preserve">stion as to what, within neoliberalism, functions as deviant and cannot be exploited in this way? An inconsistent, incoherent and </w:t>
      </w:r>
      <w:bookmarkStart w:id="132" w:name="__DdeLink__492_1376642358"/>
      <w:r>
        <w:rPr>
          <w:rFonts w:ascii="Times New Roman" w:hAnsi="Times New Roman" w:cs="Times New Roman"/>
        </w:rPr>
        <w:t>idiosyncratic</w:t>
      </w:r>
      <w:bookmarkEnd w:id="132"/>
      <w:r>
        <w:rPr>
          <w:rFonts w:ascii="Times New Roman" w:hAnsi="Times New Roman" w:cs="Times New Roman"/>
        </w:rPr>
        <w:t xml:space="preserve"> mass that refuses their deviance to the hegemonic norm be made compliant with the requirements of the economical</w:t>
      </w:r>
      <w:r>
        <w:rPr>
          <w:rFonts w:ascii="Times New Roman" w:hAnsi="Times New Roman" w:cs="Times New Roman"/>
        </w:rPr>
        <w:t xml:space="preserve"> system. </w:t>
      </w:r>
      <w:proofErr w:type="spellStart"/>
      <w:proofErr w:type="gramStart"/>
      <w:r>
        <w:rPr>
          <w:rFonts w:ascii="Times New Roman" w:hAnsi="Times New Roman" w:cs="Times New Roman"/>
        </w:rPr>
        <w:t>Organisation</w:t>
      </w:r>
      <w:proofErr w:type="spellEnd"/>
      <w:r>
        <w:rPr>
          <w:rFonts w:ascii="Times New Roman" w:hAnsi="Times New Roman" w:cs="Times New Roman"/>
        </w:rPr>
        <w:t xml:space="preserve"> on the basis of acceptance as opposed to adaptation, where society cares for the individual even </w:t>
      </w:r>
      <w:ins w:id="133" w:author="Silvio Lorusso" w:date="2017-09-06T17:27:00Z">
        <w:r>
          <w:rPr>
            <w:rFonts w:ascii="Times New Roman" w:hAnsi="Times New Roman" w:cs="Times New Roman"/>
          </w:rPr>
          <w:t>if</w:t>
        </w:r>
      </w:ins>
      <w:del w:id="134" w:author="Silvio Lorusso" w:date="2017-09-06T17:27:00Z">
        <w:r>
          <w:rPr>
            <w:rFonts w:ascii="Times New Roman" w:hAnsi="Times New Roman" w:cs="Times New Roman"/>
          </w:rPr>
          <w:delText>as</w:delText>
        </w:r>
      </w:del>
      <w:r>
        <w:rPr>
          <w:rFonts w:ascii="Times New Roman" w:hAnsi="Times New Roman" w:cs="Times New Roman"/>
        </w:rPr>
        <w:t xml:space="preserve"> it can’t </w:t>
      </w:r>
      <w:proofErr w:type="spellStart"/>
      <w:r>
        <w:rPr>
          <w:rFonts w:ascii="Times New Roman" w:hAnsi="Times New Roman" w:cs="Times New Roman"/>
        </w:rPr>
        <w:t>commodify</w:t>
      </w:r>
      <w:proofErr w:type="spellEnd"/>
      <w:r>
        <w:rPr>
          <w:rFonts w:ascii="Times New Roman" w:hAnsi="Times New Roman" w:cs="Times New Roman"/>
        </w:rPr>
        <w:t xml:space="preserve"> its “unique” traits.</w:t>
      </w:r>
      <w:proofErr w:type="gramEnd"/>
    </w:p>
    <w:p w14:paraId="0834F8E5" w14:textId="77777777" w:rsidR="00F57E0B" w:rsidRDefault="00F57E0B">
      <w:pPr>
        <w:widowControl w:val="0"/>
        <w:rPr>
          <w:rFonts w:ascii="Times New Roman" w:hAnsi="Times New Roman" w:cs="Times New Roman"/>
        </w:rPr>
      </w:pPr>
    </w:p>
    <w:p w14:paraId="733D1146" w14:textId="77777777" w:rsidR="00F57E0B" w:rsidRDefault="00A9404A">
      <w:pPr>
        <w:widowControl w:val="0"/>
      </w:pPr>
      <w:r>
        <w:rPr>
          <w:rFonts w:ascii="Times New Roman" w:hAnsi="Times New Roman" w:cs="Times New Roman"/>
        </w:rPr>
        <w:t xml:space="preserve">If we are too difficult to predict we become, in the best possible scenario, dangerous. </w:t>
      </w:r>
      <w:proofErr w:type="gramStart"/>
      <w:r>
        <w:rPr>
          <w:rFonts w:ascii="Times New Roman" w:hAnsi="Times New Roman" w:cs="Times New Roman"/>
        </w:rPr>
        <w:t xml:space="preserve">In </w:t>
      </w:r>
      <w:r>
        <w:rPr>
          <w:rFonts w:ascii="Times New Roman" w:hAnsi="Times New Roman" w:cs="Times New Roman"/>
        </w:rPr>
        <w:t>the worst possible scenario, of little or no use to the market.</w:t>
      </w:r>
      <w:proofErr w:type="gramEnd"/>
      <w:r>
        <w:rPr>
          <w:rFonts w:ascii="Times New Roman" w:hAnsi="Times New Roman" w:cs="Times New Roman"/>
        </w:rPr>
        <w:t xml:space="preserve"> Unity, accountability, predictability – these are the most prized traits in a governable subject. Can we ever refuse them?</w:t>
      </w:r>
    </w:p>
    <w:sectPr w:rsidR="00F57E0B">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E0B"/>
    <w:rsid w:val="00A9404A"/>
    <w:rsid w:val="00F57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0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957F1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D22A7"/>
    <w:rPr>
      <w:sz w:val="18"/>
      <w:szCs w:val="18"/>
    </w:rPr>
  </w:style>
  <w:style w:type="character" w:customStyle="1" w:styleId="CommentTextChar">
    <w:name w:val="Comment Text Char"/>
    <w:basedOn w:val="DefaultParagraphFont"/>
    <w:link w:val="CommentText"/>
    <w:uiPriority w:val="99"/>
    <w:rsid w:val="004D22A7"/>
  </w:style>
  <w:style w:type="character" w:customStyle="1" w:styleId="CommentSubjectChar">
    <w:name w:val="Comment Subject Char"/>
    <w:basedOn w:val="CommentTextChar"/>
    <w:link w:val="CommentSubject"/>
    <w:uiPriority w:val="99"/>
    <w:semiHidden/>
    <w:rsid w:val="004D22A7"/>
    <w:rPr>
      <w:b/>
      <w:bCs/>
      <w:sz w:val="20"/>
      <w:szCs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957F1F"/>
    <w:rPr>
      <w:rFonts w:ascii="Lucida Grande" w:hAnsi="Lucida Grande" w:cs="Lucida Grande"/>
      <w:sz w:val="18"/>
      <w:szCs w:val="18"/>
    </w:rPr>
  </w:style>
  <w:style w:type="paragraph" w:styleId="CommentText">
    <w:name w:val="annotation text"/>
    <w:basedOn w:val="Normal"/>
    <w:link w:val="CommentTextChar"/>
    <w:uiPriority w:val="99"/>
    <w:unhideWhenUsed/>
    <w:rsid w:val="004D22A7"/>
  </w:style>
  <w:style w:type="paragraph" w:styleId="CommentSubject">
    <w:name w:val="annotation subject"/>
    <w:basedOn w:val="CommentText"/>
    <w:link w:val="CommentSubjectChar"/>
    <w:uiPriority w:val="99"/>
    <w:semiHidden/>
    <w:unhideWhenUsed/>
    <w:rsid w:val="004D22A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957F1F"/>
    <w:rPr>
      <w:rFonts w:ascii="Lucida Grande" w:hAnsi="Lucida Grande" w:cs="Lucida Grande"/>
      <w:sz w:val="18"/>
      <w:szCs w:val="18"/>
    </w:rPr>
  </w:style>
  <w:style w:type="character" w:styleId="CommentReference">
    <w:name w:val="annotation reference"/>
    <w:basedOn w:val="DefaultParagraphFont"/>
    <w:uiPriority w:val="99"/>
    <w:semiHidden/>
    <w:unhideWhenUsed/>
    <w:rsid w:val="004D22A7"/>
    <w:rPr>
      <w:sz w:val="18"/>
      <w:szCs w:val="18"/>
    </w:rPr>
  </w:style>
  <w:style w:type="character" w:customStyle="1" w:styleId="CommentTextChar">
    <w:name w:val="Comment Text Char"/>
    <w:basedOn w:val="DefaultParagraphFont"/>
    <w:link w:val="CommentText"/>
    <w:uiPriority w:val="99"/>
    <w:rsid w:val="004D22A7"/>
  </w:style>
  <w:style w:type="character" w:customStyle="1" w:styleId="CommentSubjectChar">
    <w:name w:val="Comment Subject Char"/>
    <w:basedOn w:val="CommentTextChar"/>
    <w:link w:val="CommentSubject"/>
    <w:uiPriority w:val="99"/>
    <w:semiHidden/>
    <w:rsid w:val="004D22A7"/>
    <w:rPr>
      <w:b/>
      <w:bCs/>
      <w:sz w:val="20"/>
      <w:szCs w:val="20"/>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957F1F"/>
    <w:rPr>
      <w:rFonts w:ascii="Lucida Grande" w:hAnsi="Lucida Grande" w:cs="Lucida Grande"/>
      <w:sz w:val="18"/>
      <w:szCs w:val="18"/>
    </w:rPr>
  </w:style>
  <w:style w:type="paragraph" w:styleId="CommentText">
    <w:name w:val="annotation text"/>
    <w:basedOn w:val="Normal"/>
    <w:link w:val="CommentTextChar"/>
    <w:uiPriority w:val="99"/>
    <w:unhideWhenUsed/>
    <w:rsid w:val="004D22A7"/>
  </w:style>
  <w:style w:type="paragraph" w:styleId="CommentSubject">
    <w:name w:val="annotation subject"/>
    <w:basedOn w:val="CommentText"/>
    <w:link w:val="CommentSubjectChar"/>
    <w:uiPriority w:val="99"/>
    <w:semiHidden/>
    <w:unhideWhenUsed/>
    <w:rsid w:val="004D22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1882</TotalTime>
  <Pages>4</Pages>
  <Words>1903</Words>
  <Characters>10850</Characters>
  <Application>Microsoft Macintosh Word</Application>
  <DocSecurity>0</DocSecurity>
  <Lines>90</Lines>
  <Paragraphs>25</Paragraphs>
  <ScaleCrop>false</ScaleCrop>
  <Company/>
  <LinksUpToDate>false</LinksUpToDate>
  <CharactersWithSpaces>12728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Silvio Lorusso</dc:creator>
  <cp:lastModifiedBy>Silvio Lorusso</cp:lastModifiedBy>
  <cp:revision>42</cp:revision>
  <dcterms:created xsi:type="dcterms:W3CDTF">2017-09-05T16:14:00Z</dcterms:created>
  <dcterms:modified xsi:type="dcterms:W3CDTF">2017-09-18T16:11:00Z</dcterms:modified>
  <dc:language>en-GB</dc:language>
</cp:coreProperties>
</file>