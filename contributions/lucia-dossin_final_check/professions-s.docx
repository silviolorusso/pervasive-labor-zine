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9F898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0"/>
          <w:szCs w:val="30"/>
        </w:rPr>
      </w:pPr>
      <w:commentRangeStart w:id="0"/>
      <w:r>
        <w:rPr>
          <w:rFonts w:ascii="Times New Roman" w:hAnsi="Times New Roman" w:cs="Times New Roman"/>
          <w:color w:val="000000"/>
          <w:sz w:val="30"/>
          <w:szCs w:val="30"/>
        </w:rPr>
        <w:t>Professions</w:t>
      </w:r>
      <w:commentRangeEnd w:id="0"/>
      <w:r w:rsidR="007C236A">
        <w:rPr>
          <w:rStyle w:val="CommentReference"/>
        </w:rPr>
        <w:commentReference w:id="0"/>
      </w:r>
    </w:p>
    <w:p w14:paraId="74C2B9E1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0"/>
          <w:szCs w:val="30"/>
        </w:rPr>
      </w:pPr>
    </w:p>
    <w:p w14:paraId="6D61E4B2" w14:textId="0015F06D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is the story of a creative worker who needs to find a way to supplement his income. Ricardo</w:t>
      </w:r>
      <w:ins w:id="1" w:author="Silvio Lorusso" w:date="2017-08-30T11:18:00Z">
        <w:r w:rsidR="00E72763">
          <w:rPr>
            <w:rFonts w:ascii="Times New Roman" w:hAnsi="Times New Roman" w:cs="Times New Roman"/>
            <w:color w:val="000000"/>
          </w:rPr>
          <w:t xml:space="preserve"> </w:t>
        </w:r>
      </w:ins>
      <w:del w:id="2" w:author="Silvio Lorusso" w:date="2017-08-30T11:18:00Z">
        <w:r w:rsidDel="009C25CC">
          <w:rPr>
            <w:rFonts w:ascii="Times New Roman" w:hAnsi="Times New Roman" w:cs="Times New Roman"/>
            <w:color w:val="000000"/>
          </w:rPr>
          <w:delText>*</w:delText>
        </w:r>
        <w:r w:rsidDel="00E72763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is an architect. Some years ago, he and his friend Marcelo</w:t>
      </w:r>
      <w:del w:id="3" w:author="Silvio Lorusso" w:date="2017-08-30T11:19:00Z">
        <w:r w:rsidDel="00E72763">
          <w:rPr>
            <w:rFonts w:ascii="Times New Roman" w:hAnsi="Times New Roman" w:cs="Times New Roman"/>
            <w:color w:val="000000"/>
          </w:rPr>
          <w:delText>*</w:delText>
        </w:r>
      </w:del>
      <w:r>
        <w:rPr>
          <w:rFonts w:ascii="Times New Roman" w:hAnsi="Times New Roman" w:cs="Times New Roman"/>
          <w:color w:val="000000"/>
        </w:rPr>
        <w:t xml:space="preserve"> –</w:t>
      </w:r>
      <w:del w:id="4" w:author="Silvio Lorusso" w:date="2017-08-30T11:19:00Z">
        <w:r w:rsidDel="00E80ACC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with whom he studied</w:t>
      </w:r>
      <w:del w:id="5" w:author="Silvio Lorusso" w:date="2017-08-30T11:19:00Z">
        <w:r w:rsidDel="00E80ACC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>– set up a studio</w:t>
      </w:r>
      <w:ins w:id="6" w:author="Silvio Lorusso" w:date="2017-08-30T11:19:00Z">
        <w:r w:rsidR="00E72763">
          <w:rPr>
            <w:rFonts w:ascii="Times New Roman" w:hAnsi="Times New Roman" w:cs="Times New Roman"/>
            <w:color w:val="000000"/>
          </w:rPr>
          <w:t xml:space="preserve"> (these names are fictional)</w:t>
        </w:r>
      </w:ins>
      <w:r>
        <w:rPr>
          <w:rFonts w:ascii="Times New Roman" w:hAnsi="Times New Roman" w:cs="Times New Roman"/>
          <w:color w:val="000000"/>
        </w:rPr>
        <w:t>. Recently, he found himself embedded in a fundamental inversion</w:t>
      </w:r>
      <w:ins w:id="7" w:author="Silvio Lorusso" w:date="2017-08-30T11:19:00Z">
        <w:r w:rsidR="00E80ACC">
          <w:rPr>
            <w:rFonts w:ascii="Times New Roman" w:hAnsi="Times New Roman" w:cs="Times New Roman"/>
            <w:color w:val="000000"/>
          </w:rPr>
          <w:t xml:space="preserve"> of his work-life routine</w:t>
        </w:r>
      </w:ins>
      <w:r>
        <w:rPr>
          <w:rFonts w:ascii="Times New Roman" w:hAnsi="Times New Roman" w:cs="Times New Roman"/>
          <w:color w:val="000000"/>
        </w:rPr>
        <w:t xml:space="preserve">: in order to be able to pay the bills, he moved into the studio and rented his home via </w:t>
      </w:r>
      <w:proofErr w:type="spellStart"/>
      <w:r>
        <w:rPr>
          <w:rFonts w:ascii="Times New Roman" w:hAnsi="Times New Roman" w:cs="Times New Roman"/>
          <w:color w:val="000000"/>
        </w:rPr>
        <w:t>AirBnb</w:t>
      </w:r>
      <w:proofErr w:type="spellEnd"/>
      <w:r>
        <w:rPr>
          <w:rFonts w:ascii="Times New Roman" w:hAnsi="Times New Roman" w:cs="Times New Roman"/>
          <w:color w:val="000000"/>
        </w:rPr>
        <w:t>. The pervers</w:t>
      </w:r>
      <w:ins w:id="8" w:author="Silvio Lorusso" w:date="2017-08-30T11:23:00Z">
        <w:r w:rsidR="00237255">
          <w:rPr>
            <w:rFonts w:ascii="Times New Roman" w:hAnsi="Times New Roman" w:cs="Times New Roman"/>
            <w:color w:val="000000"/>
          </w:rPr>
          <w:t>ion of the</w:t>
        </w:r>
      </w:ins>
      <w:del w:id="9" w:author="Silvio Lorusso" w:date="2017-08-30T11:23:00Z">
        <w:r w:rsidDel="00237255">
          <w:rPr>
            <w:rFonts w:ascii="Times New Roman" w:hAnsi="Times New Roman" w:cs="Times New Roman"/>
            <w:color w:val="000000"/>
          </w:rPr>
          <w:delText>e</w:delText>
        </w:r>
      </w:del>
      <w:r>
        <w:rPr>
          <w:rFonts w:ascii="Times New Roman" w:hAnsi="Times New Roman" w:cs="Times New Roman"/>
          <w:color w:val="000000"/>
        </w:rPr>
        <w:t xml:space="preserve"> </w:t>
      </w:r>
      <w:del w:id="10" w:author="Silvio Lorusso" w:date="2017-08-30T11:23:00Z">
        <w:r w:rsidDel="00237255">
          <w:rPr>
            <w:rFonts w:ascii="Times New Roman" w:hAnsi="Times New Roman" w:cs="Times New Roman"/>
            <w:color w:val="000000"/>
          </w:rPr>
          <w:delText xml:space="preserve">perfection of the inverted </w:delText>
        </w:r>
      </w:del>
      <w:r>
        <w:rPr>
          <w:rFonts w:ascii="Times New Roman" w:hAnsi="Times New Roman" w:cs="Times New Roman"/>
          <w:color w:val="000000"/>
        </w:rPr>
        <w:t xml:space="preserve">logic </w:t>
      </w:r>
      <w:ins w:id="11" w:author="Silvio Lorusso" w:date="2017-08-30T11:21:00Z">
        <w:r w:rsidR="00237255">
          <w:rPr>
            <w:rFonts w:ascii="Times New Roman" w:hAnsi="Times New Roman" w:cs="Times New Roman"/>
            <w:color w:val="000000"/>
          </w:rPr>
          <w:t>in</w:t>
        </w:r>
      </w:ins>
      <w:del w:id="12" w:author="Silvio Lorusso" w:date="2017-08-30T11:21:00Z">
        <w:r w:rsidDel="00640E48">
          <w:rPr>
            <w:rFonts w:ascii="Times New Roman" w:hAnsi="Times New Roman" w:cs="Times New Roman"/>
            <w:color w:val="000000"/>
          </w:rPr>
          <w:delText>in</w:delText>
        </w:r>
      </w:del>
      <w:r>
        <w:rPr>
          <w:rFonts w:ascii="Times New Roman" w:hAnsi="Times New Roman" w:cs="Times New Roman"/>
          <w:color w:val="000000"/>
        </w:rPr>
        <w:t xml:space="preserve"> his story </w:t>
      </w:r>
      <w:ins w:id="13" w:author="Silvio Lorusso" w:date="2017-08-30T11:23:00Z">
        <w:r w:rsidR="00866F31">
          <w:rPr>
            <w:rFonts w:ascii="Times New Roman" w:hAnsi="Times New Roman" w:cs="Times New Roman"/>
            <w:color w:val="000000"/>
          </w:rPr>
          <w:t xml:space="preserve">doesn’t only </w:t>
        </w:r>
      </w:ins>
      <w:r>
        <w:rPr>
          <w:rFonts w:ascii="Times New Roman" w:hAnsi="Times New Roman" w:cs="Times New Roman"/>
          <w:color w:val="000000"/>
        </w:rPr>
        <w:t>revolve</w:t>
      </w:r>
      <w:del w:id="14" w:author="Silvio Lorusso" w:date="2017-08-30T11:23:00Z">
        <w:r w:rsidDel="00866F31">
          <w:rPr>
            <w:rFonts w:ascii="Times New Roman" w:hAnsi="Times New Roman" w:cs="Times New Roman"/>
            <w:color w:val="000000"/>
          </w:rPr>
          <w:delText>s</w:delText>
        </w:r>
      </w:del>
      <w:r>
        <w:rPr>
          <w:rFonts w:ascii="Times New Roman" w:hAnsi="Times New Roman" w:cs="Times New Roman"/>
          <w:color w:val="000000"/>
        </w:rPr>
        <w:t xml:space="preserve"> </w:t>
      </w:r>
      <w:del w:id="15" w:author="Silvio Lorusso" w:date="2017-08-30T11:23:00Z">
        <w:r w:rsidDel="00866F31">
          <w:rPr>
            <w:rFonts w:ascii="Times New Roman" w:hAnsi="Times New Roman" w:cs="Times New Roman"/>
            <w:color w:val="000000"/>
          </w:rPr>
          <w:delText xml:space="preserve">not only </w:delText>
        </w:r>
      </w:del>
      <w:r>
        <w:rPr>
          <w:rFonts w:ascii="Times New Roman" w:hAnsi="Times New Roman" w:cs="Times New Roman"/>
          <w:color w:val="000000"/>
        </w:rPr>
        <w:t xml:space="preserve">around the precarious condition of the creative worker, but </w:t>
      </w:r>
      <w:ins w:id="16" w:author="Silvio Lorusso" w:date="2017-08-30T11:21:00Z">
        <w:r w:rsidR="009F1970">
          <w:rPr>
            <w:rFonts w:ascii="Times New Roman" w:hAnsi="Times New Roman" w:cs="Times New Roman"/>
            <w:color w:val="000000"/>
          </w:rPr>
          <w:t>i</w:t>
        </w:r>
        <w:r w:rsidR="00237255">
          <w:rPr>
            <w:rFonts w:ascii="Times New Roman" w:hAnsi="Times New Roman" w:cs="Times New Roman"/>
            <w:color w:val="000000"/>
          </w:rPr>
          <w:t xml:space="preserve">s </w:t>
        </w:r>
      </w:ins>
      <w:ins w:id="17" w:author="Silvio Lorusso" w:date="2017-08-30T11:24:00Z">
        <w:r w:rsidR="00866F31">
          <w:rPr>
            <w:rFonts w:ascii="Times New Roman" w:hAnsi="Times New Roman" w:cs="Times New Roman"/>
            <w:color w:val="000000"/>
          </w:rPr>
          <w:t>topped with</w:t>
        </w:r>
      </w:ins>
      <w:ins w:id="18" w:author="Silvio Lorusso" w:date="2017-08-30T11:21:00Z">
        <w:r w:rsidR="00237255">
          <w:rPr>
            <w:rFonts w:ascii="Times New Roman" w:hAnsi="Times New Roman" w:cs="Times New Roman"/>
            <w:color w:val="000000"/>
          </w:rPr>
          <w:t xml:space="preserve"> </w:t>
        </w:r>
      </w:ins>
      <w:del w:id="19" w:author="Silvio Lorusso" w:date="2017-08-30T11:22:00Z">
        <w:r w:rsidDel="009F1970">
          <w:rPr>
            <w:rFonts w:ascii="Times New Roman" w:hAnsi="Times New Roman" w:cs="Times New Roman"/>
            <w:color w:val="000000"/>
          </w:rPr>
          <w:delText>also has</w:delText>
        </w:r>
        <w:r w:rsidDel="0094648C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a layer of bitter-sweet irony </w:t>
      </w:r>
      <w:del w:id="20" w:author="Silvio Lorusso" w:date="2017-08-30T11:24:00Z">
        <w:r w:rsidDel="00275AE5">
          <w:rPr>
            <w:rFonts w:ascii="Times New Roman" w:hAnsi="Times New Roman" w:cs="Times New Roman"/>
            <w:color w:val="000000"/>
          </w:rPr>
          <w:delText>which contains</w:delText>
        </w:r>
      </w:del>
      <w:ins w:id="21" w:author="Silvio Lorusso" w:date="2017-08-30T11:25:00Z">
        <w:r w:rsidR="00D0262F">
          <w:rPr>
            <w:rFonts w:ascii="Times New Roman" w:hAnsi="Times New Roman" w:cs="Times New Roman"/>
            <w:color w:val="000000"/>
          </w:rPr>
          <w:t>made of</w:t>
        </w:r>
      </w:ins>
      <w:r>
        <w:rPr>
          <w:rFonts w:ascii="Times New Roman" w:hAnsi="Times New Roman" w:cs="Times New Roman"/>
          <w:color w:val="000000"/>
        </w:rPr>
        <w:t xml:space="preserve"> a mix of the </w:t>
      </w:r>
      <w:del w:id="22" w:author="Silvio Lorusso" w:date="2017-08-30T11:24:00Z">
        <w:r w:rsidDel="00D0262F">
          <w:rPr>
            <w:rFonts w:ascii="Times New Roman" w:hAnsi="Times New Roman" w:cs="Times New Roman"/>
            <w:color w:val="000000"/>
          </w:rPr>
          <w:delText xml:space="preserve">model </w:delText>
        </w:r>
      </w:del>
      <w:ins w:id="23" w:author="Silvio Lorusso" w:date="2017-08-30T11:25:00Z">
        <w:r w:rsidR="00D0262F">
          <w:rPr>
            <w:rFonts w:ascii="Times New Roman" w:hAnsi="Times New Roman" w:cs="Times New Roman"/>
            <w:color w:val="000000"/>
          </w:rPr>
          <w:t>‘</w:t>
        </w:r>
      </w:ins>
      <w:del w:id="24" w:author="Silvio Lorusso" w:date="2017-08-30T11:25:00Z">
        <w:r w:rsidDel="00D0262F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>work from home</w:t>
      </w:r>
      <w:ins w:id="25" w:author="Silvio Lorusso" w:date="2017-08-30T11:25:00Z">
        <w:r w:rsidR="00D0262F">
          <w:rPr>
            <w:rFonts w:ascii="Times New Roman" w:hAnsi="Times New Roman" w:cs="Times New Roman"/>
            <w:color w:val="000000"/>
          </w:rPr>
          <w:t>’</w:t>
        </w:r>
      </w:ins>
      <w:del w:id="26" w:author="Silvio Lorusso" w:date="2017-08-30T11:25:00Z">
        <w:r w:rsidDel="00D0262F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 xml:space="preserve"> </w:t>
      </w:r>
      <w:ins w:id="27" w:author="Silvio Lorusso" w:date="2017-08-30T11:24:00Z">
        <w:r w:rsidR="00D0262F">
          <w:rPr>
            <w:rFonts w:ascii="Times New Roman" w:hAnsi="Times New Roman" w:cs="Times New Roman"/>
            <w:color w:val="000000"/>
          </w:rPr>
          <w:t xml:space="preserve">model </w:t>
        </w:r>
      </w:ins>
      <w:r>
        <w:rPr>
          <w:rFonts w:ascii="Times New Roman" w:hAnsi="Times New Roman" w:cs="Times New Roman"/>
          <w:color w:val="000000"/>
        </w:rPr>
        <w:t xml:space="preserve">and something of </w:t>
      </w:r>
      <w:ins w:id="28" w:author="Silvio Lorusso" w:date="2017-08-30T11:25:00Z">
        <w:r w:rsidR="00D0262F">
          <w:rPr>
            <w:rFonts w:ascii="Times New Roman" w:hAnsi="Times New Roman" w:cs="Times New Roman"/>
            <w:color w:val="000000"/>
          </w:rPr>
          <w:t xml:space="preserve">the </w:t>
        </w:r>
      </w:ins>
      <w:del w:id="29" w:author="Silvio Lorusso" w:date="2017-08-30T11:25:00Z">
        <w:r w:rsidDel="00D0262F">
          <w:rPr>
            <w:rFonts w:ascii="Times New Roman" w:hAnsi="Times New Roman" w:cs="Times New Roman"/>
            <w:color w:val="000000"/>
          </w:rPr>
          <w:delText xml:space="preserve">a </w:delText>
        </w:r>
      </w:del>
      <w:r>
        <w:rPr>
          <w:rFonts w:ascii="Times New Roman" w:hAnsi="Times New Roman" w:cs="Times New Roman"/>
          <w:color w:val="000000"/>
        </w:rPr>
        <w:t xml:space="preserve">self-gentrification attitude that reminds me of the horror movie </w:t>
      </w:r>
      <w:hyperlink r:id="rId6" w:history="1">
        <w:r w:rsidRPr="00E8762F">
          <w:rPr>
            <w:rStyle w:val="Hyperlink"/>
            <w:rFonts w:ascii="Times New Roman" w:hAnsi="Times New Roman" w:cs="Times New Roman"/>
          </w:rPr>
          <w:t>Get Out</w:t>
        </w:r>
      </w:hyperlink>
      <w:ins w:id="30" w:author="Silvio Lorusso" w:date="2017-08-30T11:26:00Z">
        <w:r w:rsidR="00D0262F">
          <w:rPr>
            <w:rFonts w:ascii="Times New Roman" w:hAnsi="Times New Roman" w:cs="Times New Roman"/>
            <w:color w:val="000000"/>
          </w:rPr>
          <w:t xml:space="preserve">. </w:t>
        </w:r>
      </w:ins>
      <w:del w:id="31" w:author="Silvio Lorusso" w:date="2017-08-30T11:26:00Z">
        <w:r w:rsidDel="00D0262F">
          <w:rPr>
            <w:rFonts w:ascii="Times New Roman" w:hAnsi="Times New Roman" w:cs="Times New Roman"/>
            <w:color w:val="000000"/>
          </w:rPr>
          <w:delText xml:space="preserve"> (but then with life style). </w:delText>
        </w:r>
      </w:del>
      <w:r>
        <w:rPr>
          <w:rFonts w:ascii="Times New Roman" w:hAnsi="Times New Roman" w:cs="Times New Roman"/>
          <w:color w:val="000000"/>
        </w:rPr>
        <w:t>I found his gesture quite interesting and was curious to hear some of his considerations about his profession. This text was meant to be a conversation</w:t>
      </w:r>
      <w:del w:id="32" w:author="Silvio Lorusso" w:date="2017-08-30T11:26:00Z">
        <w:r w:rsidDel="00D0262F">
          <w:rPr>
            <w:rFonts w:ascii="Times New Roman" w:hAnsi="Times New Roman" w:cs="Times New Roman"/>
            <w:color w:val="000000"/>
          </w:rPr>
          <w:delText xml:space="preserve"> with him</w:delText>
        </w:r>
      </w:del>
      <w:r>
        <w:rPr>
          <w:rFonts w:ascii="Times New Roman" w:hAnsi="Times New Roman" w:cs="Times New Roman"/>
          <w:color w:val="000000"/>
        </w:rPr>
        <w:t xml:space="preserve"> – but he never replied </w:t>
      </w:r>
      <w:ins w:id="33" w:author="Silvio Lorusso" w:date="2017-08-30T11:26:00Z">
        <w:r w:rsidR="00D52DB7">
          <w:rPr>
            <w:rFonts w:ascii="Times New Roman" w:hAnsi="Times New Roman" w:cs="Times New Roman"/>
            <w:color w:val="000000"/>
          </w:rPr>
          <w:t xml:space="preserve">to </w:t>
        </w:r>
      </w:ins>
      <w:r>
        <w:rPr>
          <w:rFonts w:ascii="Times New Roman" w:hAnsi="Times New Roman" w:cs="Times New Roman"/>
          <w:color w:val="000000"/>
        </w:rPr>
        <w:t>my email.</w:t>
      </w:r>
    </w:p>
    <w:p w14:paraId="5F8F7986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E35E312" w14:textId="75AFB1EB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Left without the possibility of </w:t>
      </w:r>
      <w:del w:id="34" w:author="Silvio Lorusso" w:date="2017-08-30T11:29:00Z">
        <w:r w:rsidDel="002E21EB">
          <w:rPr>
            <w:rFonts w:ascii="Times New Roman" w:hAnsi="Times New Roman" w:cs="Times New Roman"/>
            <w:color w:val="000000"/>
          </w:rPr>
          <w:delText>this conversation</w:delText>
        </w:r>
      </w:del>
      <w:ins w:id="35" w:author="Silvio Lorusso" w:date="2017-08-30T11:29:00Z">
        <w:r w:rsidR="002E21EB">
          <w:rPr>
            <w:rFonts w:ascii="Times New Roman" w:hAnsi="Times New Roman" w:cs="Times New Roman"/>
            <w:color w:val="000000"/>
          </w:rPr>
          <w:t>discussing with him</w:t>
        </w:r>
      </w:ins>
      <w:r>
        <w:rPr>
          <w:rFonts w:ascii="Times New Roman" w:hAnsi="Times New Roman" w:cs="Times New Roman"/>
          <w:color w:val="000000"/>
        </w:rPr>
        <w:t>, I believe it still makes sense to write about the inversion in which he got himself involved – even if only through the incompleteness of my own perspective</w:t>
      </w:r>
      <w:ins w:id="36" w:author="Silvio Lorusso" w:date="2017-08-30T11:32:00Z">
        <w:r w:rsidR="00CB6C99">
          <w:rPr>
            <w:rFonts w:ascii="Times New Roman" w:hAnsi="Times New Roman" w:cs="Times New Roman"/>
            <w:color w:val="000000"/>
          </w:rPr>
          <w:t>, which is through</w:t>
        </w:r>
      </w:ins>
      <w:del w:id="37" w:author="Silvio Lorusso" w:date="2017-08-30T11:32:00Z">
        <w:r w:rsidDel="00CB6C99">
          <w:rPr>
            <w:rFonts w:ascii="Times New Roman" w:hAnsi="Times New Roman" w:cs="Times New Roman"/>
            <w:color w:val="000000"/>
          </w:rPr>
          <w:delText>:</w:delText>
        </w:r>
      </w:del>
      <w:r>
        <w:rPr>
          <w:rFonts w:ascii="Times New Roman" w:hAnsi="Times New Roman" w:cs="Times New Roman"/>
          <w:color w:val="000000"/>
        </w:rPr>
        <w:t xml:space="preserve"> the questions I intended to ask him. Hopefully you will consider them valuable for understanding the circumstances under which </w:t>
      </w:r>
      <w:ins w:id="38" w:author="Silvio Lorusso" w:date="2017-08-30T11:33:00Z">
        <w:r w:rsidR="00DB4EB7">
          <w:rPr>
            <w:rFonts w:ascii="Times New Roman" w:hAnsi="Times New Roman" w:cs="Times New Roman"/>
            <w:color w:val="000000"/>
          </w:rPr>
          <w:t>‘</w:t>
        </w:r>
      </w:ins>
      <w:proofErr w:type="spellStart"/>
      <w:r>
        <w:rPr>
          <w:rFonts w:ascii="Times New Roman" w:hAnsi="Times New Roman" w:cs="Times New Roman"/>
          <w:color w:val="000000"/>
        </w:rPr>
        <w:t>creatives</w:t>
      </w:r>
      <w:proofErr w:type="spellEnd"/>
      <w:ins w:id="39" w:author="Silvio Lorusso" w:date="2017-08-30T11:33:00Z">
        <w:r w:rsidR="00DB4EB7">
          <w:rPr>
            <w:rFonts w:ascii="Times New Roman" w:hAnsi="Times New Roman" w:cs="Times New Roman"/>
            <w:color w:val="000000"/>
          </w:rPr>
          <w:t>’</w:t>
        </w:r>
      </w:ins>
      <w:r>
        <w:rPr>
          <w:rFonts w:ascii="Times New Roman" w:hAnsi="Times New Roman" w:cs="Times New Roman"/>
          <w:color w:val="000000"/>
        </w:rPr>
        <w:t xml:space="preserve"> currently have to live and work – as much as I do.</w:t>
      </w:r>
    </w:p>
    <w:p w14:paraId="1454F7C4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AB1E5F5" w14:textId="2F641960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1. Do you identify yourself as an architect in </w:t>
      </w:r>
      <w:ins w:id="40" w:author="Silvio Lorusso" w:date="2017-08-30T11:33:00Z">
        <w:r w:rsidR="00A65F38">
          <w:rPr>
            <w:rFonts w:ascii="Times New Roman" w:hAnsi="Times New Roman" w:cs="Times New Roman"/>
            <w:color w:val="000000"/>
          </w:rPr>
          <w:t xml:space="preserve">the </w:t>
        </w:r>
      </w:ins>
      <w:del w:id="41" w:author="Silvio Lorusso" w:date="2017-08-30T11:33:00Z">
        <w:r w:rsidDel="00A65F38">
          <w:rPr>
            <w:rFonts w:ascii="Times New Roman" w:hAnsi="Times New Roman" w:cs="Times New Roman"/>
            <w:color w:val="000000"/>
          </w:rPr>
          <w:delText xml:space="preserve">your home's </w:delText>
        </w:r>
      </w:del>
      <w:proofErr w:type="spellStart"/>
      <w:r>
        <w:rPr>
          <w:rFonts w:ascii="Times New Roman" w:hAnsi="Times New Roman" w:cs="Times New Roman"/>
          <w:color w:val="000000"/>
        </w:rPr>
        <w:t>AirBnb</w:t>
      </w:r>
      <w:proofErr w:type="spellEnd"/>
      <w:r>
        <w:rPr>
          <w:rFonts w:ascii="Times New Roman" w:hAnsi="Times New Roman" w:cs="Times New Roman"/>
          <w:color w:val="000000"/>
        </w:rPr>
        <w:t xml:space="preserve"> ad</w:t>
      </w:r>
      <w:ins w:id="42" w:author="Silvio Lorusso" w:date="2017-08-30T11:33:00Z">
        <w:r w:rsidR="00A65F38">
          <w:rPr>
            <w:rFonts w:ascii="Times New Roman" w:hAnsi="Times New Roman" w:cs="Times New Roman"/>
            <w:color w:val="000000"/>
          </w:rPr>
          <w:t xml:space="preserve"> of your own house</w:t>
        </w:r>
      </w:ins>
      <w:r>
        <w:rPr>
          <w:rFonts w:ascii="Times New Roman" w:hAnsi="Times New Roman" w:cs="Times New Roman"/>
          <w:color w:val="000000"/>
        </w:rPr>
        <w:t>?</w:t>
      </w:r>
    </w:p>
    <w:p w14:paraId="35CFB3FB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C388510" w14:textId="7CE9A582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2. Do you think that the </w:t>
      </w:r>
      <w:ins w:id="43" w:author="Silvio Lorusso" w:date="2017-08-30T11:34:00Z">
        <w:r w:rsidR="002F0557">
          <w:rPr>
            <w:rFonts w:ascii="Times New Roman" w:hAnsi="Times New Roman" w:cs="Times New Roman"/>
            <w:color w:val="000000"/>
          </w:rPr>
          <w:t xml:space="preserve">owner’s </w:t>
        </w:r>
      </w:ins>
      <w:r>
        <w:rPr>
          <w:rFonts w:ascii="Times New Roman" w:hAnsi="Times New Roman" w:cs="Times New Roman"/>
          <w:color w:val="000000"/>
        </w:rPr>
        <w:t xml:space="preserve">profession </w:t>
      </w:r>
      <w:del w:id="44" w:author="Silvio Lorusso" w:date="2017-08-30T11:34:00Z">
        <w:r w:rsidDel="002F0557">
          <w:rPr>
            <w:rFonts w:ascii="Times New Roman" w:hAnsi="Times New Roman" w:cs="Times New Roman"/>
            <w:color w:val="000000"/>
          </w:rPr>
          <w:delText xml:space="preserve">of the owner </w:delText>
        </w:r>
      </w:del>
      <w:r>
        <w:rPr>
          <w:rFonts w:ascii="Times New Roman" w:hAnsi="Times New Roman" w:cs="Times New Roman"/>
          <w:color w:val="000000"/>
        </w:rPr>
        <w:t xml:space="preserve">can influence the image (and price) of the space being rented? (Would </w:t>
      </w:r>
      <w:ins w:id="45" w:author="Silvio Lorusso" w:date="2017-08-30T11:34:00Z">
        <w:r w:rsidR="002F0557">
          <w:rPr>
            <w:rFonts w:ascii="Times New Roman" w:hAnsi="Times New Roman" w:cs="Times New Roman"/>
            <w:color w:val="000000"/>
          </w:rPr>
          <w:t>the house of an</w:t>
        </w:r>
      </w:ins>
      <w:del w:id="46" w:author="Silvio Lorusso" w:date="2017-08-30T11:34:00Z">
        <w:r w:rsidDel="002F0557">
          <w:rPr>
            <w:rFonts w:ascii="Times New Roman" w:hAnsi="Times New Roman" w:cs="Times New Roman"/>
            <w:color w:val="000000"/>
          </w:rPr>
          <w:delText>an</w:delText>
        </w:r>
      </w:del>
      <w:r>
        <w:rPr>
          <w:rFonts w:ascii="Times New Roman" w:hAnsi="Times New Roman" w:cs="Times New Roman"/>
          <w:color w:val="000000"/>
        </w:rPr>
        <w:t xml:space="preserve"> architect</w:t>
      </w:r>
      <w:del w:id="47" w:author="Silvio Lorusso" w:date="2017-08-30T11:34:00Z">
        <w:r w:rsidDel="002F0557">
          <w:rPr>
            <w:rFonts w:ascii="Times New Roman" w:hAnsi="Times New Roman" w:cs="Times New Roman"/>
            <w:color w:val="000000"/>
          </w:rPr>
          <w:delText>'s</w:delText>
        </w:r>
      </w:del>
      <w:r>
        <w:rPr>
          <w:rFonts w:ascii="Times New Roman" w:hAnsi="Times New Roman" w:cs="Times New Roman"/>
          <w:color w:val="000000"/>
        </w:rPr>
        <w:t xml:space="preserve"> or</w:t>
      </w:r>
      <w:ins w:id="48" w:author="Silvio Lorusso" w:date="2017-08-30T11:34:00Z">
        <w:r w:rsidR="002F0557">
          <w:rPr>
            <w:rFonts w:ascii="Times New Roman" w:hAnsi="Times New Roman" w:cs="Times New Roman"/>
            <w:color w:val="000000"/>
          </w:rPr>
          <w:t xml:space="preserve"> a</w:t>
        </w:r>
      </w:ins>
      <w:r>
        <w:rPr>
          <w:rFonts w:ascii="Times New Roman" w:hAnsi="Times New Roman" w:cs="Times New Roman"/>
          <w:color w:val="000000"/>
        </w:rPr>
        <w:t xml:space="preserve"> designer</w:t>
      </w:r>
      <w:del w:id="49" w:author="Silvio Lorusso" w:date="2017-08-30T11:34:00Z">
        <w:r w:rsidDel="002F0557">
          <w:rPr>
            <w:rFonts w:ascii="Times New Roman" w:hAnsi="Times New Roman" w:cs="Times New Roman"/>
            <w:color w:val="000000"/>
          </w:rPr>
          <w:delText>'s home</w:delText>
        </w:r>
      </w:del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be</w:t>
      </w:r>
      <w:proofErr w:type="gramEnd"/>
      <w:r>
        <w:rPr>
          <w:rFonts w:ascii="Times New Roman" w:hAnsi="Times New Roman" w:cs="Times New Roman"/>
          <w:color w:val="000000"/>
        </w:rPr>
        <w:t xml:space="preserve"> more </w:t>
      </w:r>
      <w:ins w:id="50" w:author="Silvio Lorusso" w:date="2017-08-30T11:34:00Z">
        <w:r w:rsidR="002F0557">
          <w:rPr>
            <w:rFonts w:ascii="Times New Roman" w:hAnsi="Times New Roman" w:cs="Times New Roman"/>
            <w:color w:val="000000"/>
          </w:rPr>
          <w:t>palatable</w:t>
        </w:r>
      </w:ins>
      <w:del w:id="51" w:author="Silvio Lorusso" w:date="2017-08-30T11:34:00Z">
        <w:r w:rsidDel="002F0557">
          <w:rPr>
            <w:rFonts w:ascii="Times New Roman" w:hAnsi="Times New Roman" w:cs="Times New Roman"/>
            <w:color w:val="000000"/>
          </w:rPr>
          <w:delText>'sellable'</w:delText>
        </w:r>
      </w:del>
      <w:r>
        <w:rPr>
          <w:rFonts w:ascii="Times New Roman" w:hAnsi="Times New Roman" w:cs="Times New Roman"/>
          <w:color w:val="000000"/>
        </w:rPr>
        <w:t xml:space="preserve"> than the one of, say, a doctor?)</w:t>
      </w:r>
    </w:p>
    <w:p w14:paraId="1F55B1B2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58ECF4F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 Have you changed anything in your home in order to make it more attractive to potential clients? (If so, what?)</w:t>
      </w:r>
    </w:p>
    <w:p w14:paraId="42B3D4C7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7F6B049" w14:textId="6AACEB5A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4. Have you changed anything in your home in order to preserve your privacy? (</w:t>
      </w:r>
      <w:del w:id="52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 xml:space="preserve">Just </w:delText>
        </w:r>
      </w:del>
      <w:ins w:id="53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‘</w:t>
        </w:r>
      </w:ins>
      <w:del w:id="54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'</w:delText>
        </w:r>
      </w:del>
      <w:ins w:id="55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Y</w:t>
        </w:r>
      </w:ins>
      <w:del w:id="56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y</w:delText>
        </w:r>
      </w:del>
      <w:r>
        <w:rPr>
          <w:rFonts w:ascii="Times New Roman" w:hAnsi="Times New Roman" w:cs="Times New Roman"/>
          <w:color w:val="000000"/>
        </w:rPr>
        <w:t>es</w:t>
      </w:r>
      <w:ins w:id="57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’</w:t>
        </w:r>
      </w:ins>
      <w:del w:id="58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 xml:space="preserve">, </w:t>
      </w:r>
      <w:ins w:id="59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‘</w:t>
        </w:r>
      </w:ins>
      <w:proofErr w:type="spellStart"/>
      <w:del w:id="60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>no</w:t>
      </w:r>
      <w:ins w:id="61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’</w:t>
        </w:r>
      </w:ins>
      <w:del w:id="62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 xml:space="preserve">' </w:delText>
        </w:r>
      </w:del>
      <w:r>
        <w:rPr>
          <w:rFonts w:ascii="Times New Roman" w:hAnsi="Times New Roman" w:cs="Times New Roman"/>
          <w:color w:val="000000"/>
        </w:rPr>
        <w:t>or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ins w:id="63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‘</w:t>
        </w:r>
      </w:ins>
      <w:del w:id="64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>maybe</w:t>
      </w:r>
      <w:ins w:id="65" w:author="Silvio Lorusso" w:date="2017-08-30T11:35:00Z">
        <w:r w:rsidR="002909E9">
          <w:rPr>
            <w:rFonts w:ascii="Times New Roman" w:hAnsi="Times New Roman" w:cs="Times New Roman"/>
            <w:color w:val="000000"/>
          </w:rPr>
          <w:t>’</w:t>
        </w:r>
      </w:ins>
      <w:del w:id="66" w:author="Silvio Lorusso" w:date="2017-08-30T11:35:00Z">
        <w:r w:rsidDel="002909E9">
          <w:rPr>
            <w:rFonts w:ascii="Times New Roman" w:hAnsi="Times New Roman" w:cs="Times New Roman"/>
            <w:color w:val="000000"/>
          </w:rPr>
          <w:delText>'</w:delText>
        </w:r>
      </w:del>
      <w:r>
        <w:rPr>
          <w:rFonts w:ascii="Times New Roman" w:hAnsi="Times New Roman" w:cs="Times New Roman"/>
          <w:color w:val="000000"/>
        </w:rPr>
        <w:t xml:space="preserve"> is enough.)</w:t>
      </w:r>
    </w:p>
    <w:p w14:paraId="1DD599C4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678C55A" w14:textId="2B65DA9D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5. How would you describe your </w:t>
      </w:r>
      <w:proofErr w:type="spellStart"/>
      <w:r>
        <w:rPr>
          <w:rFonts w:ascii="Times New Roman" w:hAnsi="Times New Roman" w:cs="Times New Roman"/>
          <w:color w:val="000000"/>
        </w:rPr>
        <w:t>AirBnb</w:t>
      </w:r>
      <w:proofErr w:type="spellEnd"/>
      <w:r>
        <w:rPr>
          <w:rFonts w:ascii="Times New Roman" w:hAnsi="Times New Roman" w:cs="Times New Roman"/>
          <w:color w:val="000000"/>
        </w:rPr>
        <w:t xml:space="preserve"> clients? </w:t>
      </w:r>
      <w:proofErr w:type="gramStart"/>
      <w:r>
        <w:rPr>
          <w:rFonts w:ascii="Times New Roman" w:hAnsi="Times New Roman" w:cs="Times New Roman"/>
          <w:color w:val="000000"/>
        </w:rPr>
        <w:t>And your architecture clients?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ins w:id="67" w:author="Silvio Lorusso" w:date="2017-08-30T11:36:00Z">
        <w:r w:rsidR="002909E9">
          <w:rPr>
            <w:rFonts w:ascii="Times New Roman" w:hAnsi="Times New Roman" w:cs="Times New Roman"/>
            <w:color w:val="000000"/>
          </w:rPr>
          <w:t>(</w:t>
        </w:r>
      </w:ins>
      <w:del w:id="68" w:author="Silvio Lorusso" w:date="2017-08-30T11:36:00Z">
        <w:r w:rsidDel="002909E9">
          <w:rPr>
            <w:rFonts w:ascii="Times New Roman" w:hAnsi="Times New Roman" w:cs="Times New Roman"/>
            <w:color w:val="000000"/>
          </w:rPr>
          <w:delText xml:space="preserve">(By the way, </w:delText>
        </w:r>
      </w:del>
      <w:ins w:id="69" w:author="Silvio Lorusso" w:date="2017-08-30T11:36:00Z">
        <w:r w:rsidR="002909E9">
          <w:rPr>
            <w:rFonts w:ascii="Times New Roman" w:hAnsi="Times New Roman" w:cs="Times New Roman"/>
            <w:color w:val="000000"/>
          </w:rPr>
          <w:t>W</w:t>
        </w:r>
      </w:ins>
      <w:del w:id="70" w:author="Silvio Lorusso" w:date="2017-08-30T11:36:00Z">
        <w:r w:rsidDel="002909E9">
          <w:rPr>
            <w:rFonts w:ascii="Times New Roman" w:hAnsi="Times New Roman" w:cs="Times New Roman"/>
            <w:color w:val="000000"/>
          </w:rPr>
          <w:delText>w</w:delText>
        </w:r>
      </w:del>
      <w:r>
        <w:rPr>
          <w:rFonts w:ascii="Times New Roman" w:hAnsi="Times New Roman" w:cs="Times New Roman"/>
          <w:color w:val="000000"/>
        </w:rPr>
        <w:t xml:space="preserve">ould you call </w:t>
      </w:r>
      <w:del w:id="71" w:author="Silvio Lorusso" w:date="2017-08-30T11:36:00Z">
        <w:r w:rsidDel="002909E9">
          <w:rPr>
            <w:rFonts w:ascii="Times New Roman" w:hAnsi="Times New Roman" w:cs="Times New Roman"/>
            <w:color w:val="000000"/>
          </w:rPr>
          <w:delText>them all</w:delText>
        </w:r>
      </w:del>
      <w:ins w:id="72" w:author="Silvio Lorusso" w:date="2017-08-30T11:36:00Z">
        <w:r w:rsidR="002909E9">
          <w:rPr>
            <w:rFonts w:ascii="Times New Roman" w:hAnsi="Times New Roman" w:cs="Times New Roman"/>
            <w:color w:val="000000"/>
          </w:rPr>
          <w:t>both</w:t>
        </w:r>
      </w:ins>
      <w:r>
        <w:rPr>
          <w:rFonts w:ascii="Times New Roman" w:hAnsi="Times New Roman" w:cs="Times New Roman"/>
          <w:color w:val="000000"/>
        </w:rPr>
        <w:t xml:space="preserve"> 'clients', in the first place?)</w:t>
      </w:r>
    </w:p>
    <w:p w14:paraId="0237DCAD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34197732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6. Do you consider yourself a professional or an amateur?</w:t>
      </w:r>
    </w:p>
    <w:p w14:paraId="4FFE824C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1D972E0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7. Do you think that your clients see you as a professional or as an amateur?</w:t>
      </w:r>
    </w:p>
    <w:p w14:paraId="3E18F057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DC901E9" w14:textId="0E6EB7F5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8. </w:t>
      </w:r>
      <w:ins w:id="73" w:author="Silvio Lorusso" w:date="2017-08-30T11:36:00Z">
        <w:r w:rsidR="002909E9">
          <w:rPr>
            <w:rFonts w:ascii="Times New Roman" w:hAnsi="Times New Roman" w:cs="Times New Roman"/>
            <w:color w:val="000000"/>
          </w:rPr>
          <w:t>W</w:t>
        </w:r>
      </w:ins>
      <w:del w:id="74" w:author="Silvio Lorusso" w:date="2017-08-30T11:36:00Z">
        <w:r w:rsidDel="002909E9">
          <w:rPr>
            <w:rFonts w:ascii="Times New Roman" w:hAnsi="Times New Roman" w:cs="Times New Roman"/>
            <w:color w:val="000000"/>
          </w:rPr>
          <w:delText>In w</w:delText>
        </w:r>
      </w:del>
      <w:r>
        <w:rPr>
          <w:rFonts w:ascii="Times New Roman" w:hAnsi="Times New Roman" w:cs="Times New Roman"/>
          <w:color w:val="000000"/>
        </w:rPr>
        <w:t>hich of the two businesses</w:t>
      </w:r>
      <w:ins w:id="75" w:author="Silvio Lorusso" w:date="2017-08-30T11:37:00Z">
        <w:r w:rsidR="002909E9">
          <w:rPr>
            <w:rFonts w:ascii="Times New Roman" w:hAnsi="Times New Roman" w:cs="Times New Roman"/>
            <w:color w:val="000000"/>
          </w:rPr>
          <w:t xml:space="preserve"> you run</w:t>
        </w:r>
      </w:ins>
      <w:r>
        <w:rPr>
          <w:rFonts w:ascii="Times New Roman" w:hAnsi="Times New Roman" w:cs="Times New Roman"/>
          <w:color w:val="000000"/>
        </w:rPr>
        <w:t xml:space="preserve"> were you thinking </w:t>
      </w:r>
      <w:ins w:id="76" w:author="Silvio Lorusso" w:date="2017-08-30T11:37:00Z">
        <w:r w:rsidR="002909E9">
          <w:rPr>
            <w:rFonts w:ascii="Times New Roman" w:hAnsi="Times New Roman" w:cs="Times New Roman"/>
            <w:color w:val="000000"/>
          </w:rPr>
          <w:t xml:space="preserve">of </w:t>
        </w:r>
      </w:ins>
      <w:r>
        <w:rPr>
          <w:rFonts w:ascii="Times New Roman" w:hAnsi="Times New Roman" w:cs="Times New Roman"/>
          <w:color w:val="000000"/>
        </w:rPr>
        <w:t>when you replied?</w:t>
      </w:r>
    </w:p>
    <w:p w14:paraId="035B2C5A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BC130F7" w14:textId="760E7F96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9. Is money a necessary element in a work relationship? Can it be traded </w:t>
      </w:r>
      <w:ins w:id="77" w:author="Silvio Lorusso" w:date="2017-08-30T11:37:00Z">
        <w:r w:rsidR="00C83FB3">
          <w:rPr>
            <w:rFonts w:ascii="Times New Roman" w:hAnsi="Times New Roman" w:cs="Times New Roman"/>
            <w:color w:val="000000"/>
          </w:rPr>
          <w:t>with</w:t>
        </w:r>
      </w:ins>
      <w:del w:id="78" w:author="Silvio Lorusso" w:date="2017-08-30T11:37:00Z">
        <w:r w:rsidDel="00C83FB3">
          <w:rPr>
            <w:rFonts w:ascii="Times New Roman" w:hAnsi="Times New Roman" w:cs="Times New Roman"/>
            <w:color w:val="000000"/>
          </w:rPr>
          <w:delText>by</w:delText>
        </w:r>
      </w:del>
      <w:r>
        <w:rPr>
          <w:rFonts w:ascii="Times New Roman" w:hAnsi="Times New Roman" w:cs="Times New Roman"/>
          <w:color w:val="000000"/>
        </w:rPr>
        <w:t xml:space="preserve"> emotional satisfaction? </w:t>
      </w:r>
      <w:proofErr w:type="gramStart"/>
      <w:r>
        <w:rPr>
          <w:rFonts w:ascii="Times New Roman" w:hAnsi="Times New Roman" w:cs="Times New Roman"/>
          <w:color w:val="000000"/>
        </w:rPr>
        <w:t>If so, on what exchange rate?</w:t>
      </w:r>
      <w:proofErr w:type="gramEnd"/>
    </w:p>
    <w:p w14:paraId="1D805D62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08B306C" w14:textId="28F8492B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10. And </w:t>
      </w:r>
      <w:del w:id="79" w:author="Silvio Lorusso" w:date="2017-08-30T11:37:00Z">
        <w:r w:rsidDel="004160E9">
          <w:rPr>
            <w:rFonts w:ascii="Times New Roman" w:hAnsi="Times New Roman" w:cs="Times New Roman"/>
            <w:color w:val="000000"/>
          </w:rPr>
          <w:delText>in the opposite stream</w:delText>
        </w:r>
      </w:del>
      <w:ins w:id="80" w:author="Silvio Lorusso" w:date="2017-08-30T11:37:00Z">
        <w:r w:rsidR="004160E9">
          <w:rPr>
            <w:rFonts w:ascii="Times New Roman" w:hAnsi="Times New Roman" w:cs="Times New Roman"/>
            <w:color w:val="000000"/>
          </w:rPr>
          <w:t>conversely</w:t>
        </w:r>
      </w:ins>
      <w:r>
        <w:rPr>
          <w:rFonts w:ascii="Times New Roman" w:hAnsi="Times New Roman" w:cs="Times New Roman"/>
          <w:color w:val="000000"/>
        </w:rPr>
        <w:t xml:space="preserve">: can emotional satisfaction be substituted </w:t>
      </w:r>
      <w:ins w:id="81" w:author="Silvio Lorusso" w:date="2017-08-30T11:37:00Z">
        <w:r w:rsidR="007A05FB">
          <w:rPr>
            <w:rFonts w:ascii="Times New Roman" w:hAnsi="Times New Roman" w:cs="Times New Roman"/>
            <w:color w:val="000000"/>
          </w:rPr>
          <w:t>with</w:t>
        </w:r>
      </w:ins>
      <w:del w:id="82" w:author="Silvio Lorusso" w:date="2017-08-30T11:37:00Z">
        <w:r w:rsidDel="007A05FB">
          <w:rPr>
            <w:rFonts w:ascii="Times New Roman" w:hAnsi="Times New Roman" w:cs="Times New Roman"/>
            <w:color w:val="000000"/>
          </w:rPr>
          <w:delText>by</w:delText>
        </w:r>
      </w:del>
      <w:r>
        <w:rPr>
          <w:rFonts w:ascii="Times New Roman" w:hAnsi="Times New Roman" w:cs="Times New Roman"/>
          <w:color w:val="000000"/>
        </w:rPr>
        <w:t xml:space="preserve"> money?</w:t>
      </w:r>
    </w:p>
    <w:p w14:paraId="56CD856F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584EA3D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11. Does market competition play any role in this relationship between money and emotional satisfaction? (If so, which?)</w:t>
      </w:r>
    </w:p>
    <w:p w14:paraId="771AE3C0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DA0226D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12. How do you see the role of schools in approaching the exercise of a creative profession?</w:t>
      </w:r>
    </w:p>
    <w:p w14:paraId="63559C2B" w14:textId="77777777" w:rsidR="00E8762F" w:rsidRDefault="00E8762F" w:rsidP="00E876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654FF07" w14:textId="77777777" w:rsidR="00E8762F" w:rsidDel="009C25CC" w:rsidRDefault="00E8762F" w:rsidP="00E8762F">
      <w:pPr>
        <w:widowControl w:val="0"/>
        <w:autoSpaceDE w:val="0"/>
        <w:autoSpaceDN w:val="0"/>
        <w:adjustRightInd w:val="0"/>
        <w:rPr>
          <w:del w:id="83" w:author="Silvio Lorusso" w:date="2017-08-30T11:18:00Z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13. As I mentioned in my email, there is no budget available for this interview. But you can publish a promotional link</w:t>
      </w:r>
      <w:bookmarkStart w:id="84" w:name="_GoBack"/>
      <w:bookmarkEnd w:id="84"/>
      <w:r>
        <w:rPr>
          <w:rFonts w:ascii="Times New Roman" w:hAnsi="Times New Roman" w:cs="Times New Roman"/>
          <w:color w:val="000000"/>
        </w:rPr>
        <w:t xml:space="preserve"> to your business. Which one will it be?</w:t>
      </w:r>
    </w:p>
    <w:p w14:paraId="65C88E7A" w14:textId="77777777" w:rsidR="00E8762F" w:rsidDel="009C25CC" w:rsidRDefault="00E8762F" w:rsidP="00E8762F">
      <w:pPr>
        <w:widowControl w:val="0"/>
        <w:autoSpaceDE w:val="0"/>
        <w:autoSpaceDN w:val="0"/>
        <w:adjustRightInd w:val="0"/>
        <w:rPr>
          <w:del w:id="85" w:author="Silvio Lorusso" w:date="2017-08-30T11:18:00Z"/>
          <w:rFonts w:ascii="Times New Roman" w:hAnsi="Times New Roman" w:cs="Times New Roman"/>
          <w:color w:val="000000"/>
        </w:rPr>
      </w:pPr>
    </w:p>
    <w:p w14:paraId="5A0EBD7A" w14:textId="77777777" w:rsidR="00EF5162" w:rsidRDefault="00E8762F" w:rsidP="009C25CC">
      <w:pPr>
        <w:widowControl w:val="0"/>
        <w:autoSpaceDE w:val="0"/>
        <w:autoSpaceDN w:val="0"/>
        <w:adjustRightInd w:val="0"/>
        <w:pPrChange w:id="86" w:author="Silvio Lorusso" w:date="2017-08-30T11:18:00Z">
          <w:pPr/>
        </w:pPrChange>
      </w:pPr>
      <w:del w:id="87" w:author="Silvio Lorusso" w:date="2017-08-30T11:18:00Z">
        <w:r w:rsidDel="009C25CC">
          <w:rPr>
            <w:rFonts w:ascii="Times New Roman" w:hAnsi="Times New Roman" w:cs="Times New Roman"/>
            <w:color w:val="000000"/>
            <w:sz w:val="20"/>
            <w:szCs w:val="20"/>
          </w:rPr>
          <w:delText>*fictional names</w:delText>
        </w:r>
      </w:del>
    </w:p>
    <w:sectPr w:rsidR="00EF5162" w:rsidSect="009579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ilvio Lorusso" w:date="2017-08-30T11:27:00Z" w:initials="SL">
    <w:p w14:paraId="7EDD302A" w14:textId="3D7473C7" w:rsidR="00C83FB3" w:rsidRDefault="00C83FB3">
      <w:pPr>
        <w:pStyle w:val="CommentText"/>
      </w:pPr>
      <w:r>
        <w:rPr>
          <w:rStyle w:val="CommentReference"/>
        </w:rPr>
        <w:annotationRef/>
      </w:r>
      <w:r>
        <w:t>What about a more catchy title like “work-life imbalance”?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2F"/>
    <w:rsid w:val="00237255"/>
    <w:rsid w:val="00275AE5"/>
    <w:rsid w:val="002909E9"/>
    <w:rsid w:val="002E21EB"/>
    <w:rsid w:val="002F0557"/>
    <w:rsid w:val="002F1639"/>
    <w:rsid w:val="004160E9"/>
    <w:rsid w:val="0042553A"/>
    <w:rsid w:val="00593032"/>
    <w:rsid w:val="00640E48"/>
    <w:rsid w:val="007A05FB"/>
    <w:rsid w:val="007C236A"/>
    <w:rsid w:val="00866F31"/>
    <w:rsid w:val="0094648C"/>
    <w:rsid w:val="00957945"/>
    <w:rsid w:val="009C25CC"/>
    <w:rsid w:val="009F1970"/>
    <w:rsid w:val="00A65F38"/>
    <w:rsid w:val="00C83FB3"/>
    <w:rsid w:val="00CB6C99"/>
    <w:rsid w:val="00D0262F"/>
    <w:rsid w:val="00D52DB7"/>
    <w:rsid w:val="00DB4EB7"/>
    <w:rsid w:val="00E72763"/>
    <w:rsid w:val="00E80ACC"/>
    <w:rsid w:val="00E8762F"/>
    <w:rsid w:val="00E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77C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6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C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3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6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6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5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5C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C23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hyperlink" Target="http://www.imdb.com/title/tt5052448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462</Words>
  <Characters>2640</Characters>
  <Application>Microsoft Macintosh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Lorusso</dc:creator>
  <cp:keywords/>
  <dc:description/>
  <cp:lastModifiedBy>Silvio Lorusso</cp:lastModifiedBy>
  <cp:revision>24</cp:revision>
  <dcterms:created xsi:type="dcterms:W3CDTF">2017-08-30T09:14:00Z</dcterms:created>
  <dcterms:modified xsi:type="dcterms:W3CDTF">2017-08-30T09:39:00Z</dcterms:modified>
</cp:coreProperties>
</file>